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49C9E" w14:textId="4983D7B4" w:rsidR="00177986" w:rsidRPr="001C4975" w:rsidRDefault="005954FE">
      <w:r w:rsidRPr="001C4975">
        <w:t>Discussion re-shimmying.</w:t>
      </w:r>
    </w:p>
    <w:p w14:paraId="61F6FC9D" w14:textId="5B460646" w:rsidR="005954FE" w:rsidRPr="001C4975" w:rsidRDefault="005954FE"/>
    <w:p w14:paraId="286B9335" w14:textId="0099AFA6" w:rsidR="005954FE" w:rsidRPr="001C4975" w:rsidRDefault="005954FE">
      <w:r w:rsidRPr="001C4975">
        <w:t>Current version:</w:t>
      </w:r>
    </w:p>
    <w:p w14:paraId="177114BF" w14:textId="6835943D" w:rsidR="005954FE" w:rsidRPr="001C4975" w:rsidRDefault="005954FE"/>
    <w:p w14:paraId="7D2D9C6C" w14:textId="0C35B02F" w:rsidR="005954FE" w:rsidRPr="001C4975" w:rsidRDefault="005954FE" w:rsidP="005954FE">
      <w:pPr>
        <w:pStyle w:val="Heading3"/>
      </w:pPr>
      <w:bookmarkStart w:id="0" w:name="_Toc47442039"/>
      <w:bookmarkStart w:id="1" w:name="_Toc52016039"/>
      <w:commentRangeStart w:id="2"/>
      <w:r w:rsidRPr="001C4975">
        <w:t>Discussion</w:t>
      </w:r>
      <w:bookmarkEnd w:id="0"/>
      <w:commentRangeEnd w:id="2"/>
      <w:r w:rsidRPr="001C4975">
        <w:rPr>
          <w:rStyle w:val="Heading3Char"/>
          <w:rFonts w:eastAsiaTheme="minorHAnsi" w:cstheme="minorBidi"/>
          <w:b/>
          <w:bCs/>
        </w:rPr>
        <w:commentReference w:id="2"/>
      </w:r>
      <w:bookmarkEnd w:id="1"/>
    </w:p>
    <w:p w14:paraId="59D6DC69" w14:textId="77777777" w:rsidR="005954FE" w:rsidRPr="001C4975" w:rsidRDefault="005954FE" w:rsidP="005954FE">
      <w:pPr>
        <w:rPr>
          <w:rFonts w:eastAsia="Times New Roman" w:cs="Times New Roman"/>
          <w:color w:val="000000"/>
        </w:rPr>
      </w:pPr>
      <w:commentRangeStart w:id="3"/>
      <w:r w:rsidRPr="001C4975">
        <w:rPr>
          <w:rFonts w:eastAsia="Times New Roman" w:cs="Times New Roman"/>
          <w:color w:val="000000"/>
        </w:rPr>
        <w:t xml:space="preserve">Therefore, there was an interplay between species-specific </w:t>
      </w:r>
      <w:commentRangeStart w:id="4"/>
      <w:r w:rsidRPr="001C4975">
        <w:rPr>
          <w:rFonts w:eastAsia="Times New Roman" w:cs="Times New Roman"/>
          <w:color w:val="000000"/>
        </w:rPr>
        <w:t xml:space="preserve">differences </w:t>
      </w:r>
      <w:commentRangeEnd w:id="4"/>
      <w:r w:rsidRPr="001C4975">
        <w:rPr>
          <w:rStyle w:val="CommentReference"/>
          <w:sz w:val="24"/>
          <w:szCs w:val="24"/>
        </w:rPr>
        <w:commentReference w:id="4"/>
      </w:r>
      <w:r w:rsidRPr="001C4975">
        <w:rPr>
          <w:rFonts w:eastAsia="Times New Roman" w:cs="Times New Roman"/>
          <w:color w:val="000000"/>
        </w:rPr>
        <w:t>in diet and the prey available for juvenile salmon at each location within the Discovery Islands and Johnstone Strait.</w:t>
      </w:r>
      <w:commentRangeStart w:id="5"/>
      <w:commentRangeEnd w:id="5"/>
      <w:r w:rsidRPr="001C4975">
        <w:rPr>
          <w:rStyle w:val="CommentReference"/>
          <w:sz w:val="24"/>
          <w:szCs w:val="24"/>
        </w:rPr>
        <w:commentReference w:id="5"/>
      </w:r>
      <w:commentRangeEnd w:id="3"/>
      <w:r w:rsidRPr="001C4975">
        <w:rPr>
          <w:rStyle w:val="CommentReference"/>
          <w:sz w:val="24"/>
          <w:szCs w:val="24"/>
        </w:rPr>
        <w:commentReference w:id="3"/>
      </w:r>
    </w:p>
    <w:p w14:paraId="22D287AE" w14:textId="77777777" w:rsidR="005954FE" w:rsidRPr="001C4975" w:rsidRDefault="005954FE" w:rsidP="005954FE"/>
    <w:p w14:paraId="3AFF176D" w14:textId="42B5793E" w:rsidR="005954FE" w:rsidRPr="001C4975" w:rsidRDefault="00177C31" w:rsidP="005954FE">
      <w:pPr>
        <w:pStyle w:val="Heading4"/>
      </w:pPr>
      <w:bookmarkStart w:id="6" w:name="_Toc52016040"/>
      <w:r w:rsidRPr="001C4975">
        <w:t xml:space="preserve">2.4.1 </w:t>
      </w:r>
      <w:r w:rsidR="005954FE" w:rsidRPr="001C4975">
        <w:t xml:space="preserve">Diets in contrasting </w:t>
      </w:r>
      <w:commentRangeStart w:id="7"/>
      <w:r w:rsidR="005954FE" w:rsidRPr="001C4975">
        <w:t>foraging conditions</w:t>
      </w:r>
      <w:commentRangeEnd w:id="7"/>
      <w:r w:rsidR="005954FE" w:rsidRPr="001C4975">
        <w:rPr>
          <w:rStyle w:val="Heading3Char"/>
          <w:rFonts w:eastAsiaTheme="minorHAnsi" w:cstheme="minorBidi"/>
          <w:bCs/>
          <w:i w:val="0"/>
          <w:iCs w:val="0"/>
        </w:rPr>
        <w:commentReference w:id="7"/>
      </w:r>
      <w:bookmarkEnd w:id="6"/>
    </w:p>
    <w:p w14:paraId="673274EF" w14:textId="77777777" w:rsidR="005954FE" w:rsidRPr="001C4975" w:rsidRDefault="005954FE" w:rsidP="005954FE">
      <w:pPr>
        <w:rPr>
          <w:rFonts w:eastAsia="Times New Roman" w:cs="Times New Roman"/>
        </w:rPr>
      </w:pPr>
      <w:r w:rsidRPr="001C4975">
        <w:rPr>
          <w:rFonts w:eastAsia="Times New Roman" w:cs="Times New Roman"/>
        </w:rPr>
        <w:tab/>
        <w:t>This study examined juvenile pink and chum salmon stomachs to characterize diets during the 2016 peak outmigration through the Discovery Islands and Johnstone Strait routes. In tidally mixed waters, pink and chum salmon had low stomach fullness, prey and niche partitioning between species, with chum occupying a gelatinous niche and pink feeding generally close to the littoral. Although, the northern most site of J02 was shown to be a foraging hot spot for juvenile pink and chum salmon, with high diet overlap between species, the highest diet richness, and</w:t>
      </w:r>
      <w:commentRangeStart w:id="8"/>
      <w:r w:rsidRPr="001C4975">
        <w:rPr>
          <w:rFonts w:eastAsia="Times New Roman" w:cs="Times New Roman"/>
        </w:rPr>
        <w:t xml:space="preserve"> high quality of prey species with high fatty acid concentrations, such as large (&gt;2 mm) copepods, euphausiids, chaetognaths and hyperiid amphipods </w:t>
      </w:r>
      <w:r w:rsidRPr="001C4975">
        <w:rPr>
          <w:rFonts w:eastAsia="Times New Roman" w:cs="Times New Roman"/>
        </w:rPr>
        <w:fldChar w:fldCharType="begin" w:fldLock="1"/>
      </w:r>
      <w:r w:rsidRPr="001C4975">
        <w:rPr>
          <w:rFonts w:eastAsia="Times New Roman" w:cs="Times New Roman"/>
        </w:rPr>
        <w:instrText>ADDIN CSL_CITATION {"citationItems":[{"id":"ITEM-1","itemData":{"DOI":"10.1038/s41598-020-65557-1","ISSN":"20452322","PMID":"32444669","abstract":"Fish growth and survival are largely determined by the nutritional quality of their food, and the fish that grow quickly during early life stages are more likely to reproduce. To adequately estimate the quality of the prey for fish, it is necessary to understand the trophic links at the base of the food-web. Trophic biomarkers (e.g., stable isotopes and fatty acids) are particularly useful to discriminate and quantify food-web relationships. We explored the connections between plankton food-web components, and the seasonal and spatial dynamics of the trophic biomarkers and how this determines the availability of high-quality prey for juvenile Pacific salmon and Pacific herring in the Strait of Georgia, Canada. We demonstrate that the plankton food-web in the region is largely supported by diatom and flagellate production. We also show that spatial differences in terms of energy transfer efficiency exist in the region. Further, we found that the fatty acid composition of the zooplankton varied seasonally, matching a shift from diatom dominated production in the spring to flagellate dominated production in the summer. This seasonal shift conferred a higher nutritional value to zooplankton in the summer, indicating better quality prey for juvenile salmon and herring during this period.","author":[{"dropping-particle":"","family":"Costalago","given":"David","non-dropping-particle":"","parse-names":false,"suffix":""},{"dropping-particle":"","family":"Forster","given":"Ian","non-dropping-particle":"","parse-names":false,"suffix":""},{"dropping-particle":"","family":"Nemcek","given":"Nina","non-dropping-particle":"","parse-names":false,"suffix":""},{"dropping-particle":"","family":"Neville","given":"Chrys","non-dropping-particle":"","parse-names":false,"suffix":""},{"dropping-particle":"","family":"Perry","given":"R. Ian","non-dropping-particle":"","parse-names":false,"suffix":""},{"dropping-particle":"","family":"Young","given":"Kelly","non-dropping-particle":"","parse-names":false,"suffix":""},{"dropping-particle":"","family":"Hunt","given":"Brian P.V.","non-dropping-particle":"","parse-names":false,"suffix":""}],"container-title":"Scientific Reports","id":"ITEM-1","issue":"1","issued":{"date-parts":[["2020"]]},"page":"1-12","publisher":"Springer US","title":"Seasonal and spatial dynamics of the planktonic trophic biomarkers in the Strait of Georgia (northeast Pacific) and implications for fish","type":"article-journal","volume":"10"},"uris":["http://www.mendeley.com/documents/?uuid=7a602192-49e6-4113-967a-e4906b842073"]}],"mendeley":{"formattedCitation":"(Costalago et al., 2020)","plainTextFormattedCitation":"(Costalago et al., 2020)","previouslyFormattedCitation":"(Costalago et al., 2020)"},"properties":{"noteIndex":0},"schema":"https://github.com/citation-style-language/schema/raw/master/csl-citation.json"}</w:instrText>
      </w:r>
      <w:r w:rsidRPr="001C4975">
        <w:rPr>
          <w:rFonts w:eastAsia="Times New Roman" w:cs="Times New Roman"/>
        </w:rPr>
        <w:fldChar w:fldCharType="separate"/>
      </w:r>
      <w:r w:rsidRPr="001C4975">
        <w:rPr>
          <w:rFonts w:eastAsia="Times New Roman" w:cs="Times New Roman"/>
          <w:noProof/>
        </w:rPr>
        <w:t>(Costalago et al., 2020)</w:t>
      </w:r>
      <w:r w:rsidRPr="001C4975">
        <w:rPr>
          <w:rFonts w:eastAsia="Times New Roman" w:cs="Times New Roman"/>
        </w:rPr>
        <w:fldChar w:fldCharType="end"/>
      </w:r>
      <w:r w:rsidRPr="001C4975">
        <w:rPr>
          <w:rFonts w:eastAsia="Times New Roman" w:cs="Times New Roman"/>
        </w:rPr>
        <w:t>.</w:t>
      </w:r>
      <w:commentRangeEnd w:id="8"/>
      <w:r w:rsidRPr="001C4975">
        <w:rPr>
          <w:rStyle w:val="CommentReference"/>
          <w:sz w:val="24"/>
          <w:szCs w:val="24"/>
        </w:rPr>
        <w:commentReference w:id="8"/>
      </w:r>
    </w:p>
    <w:p w14:paraId="15BCD87B" w14:textId="77777777" w:rsidR="005954FE" w:rsidRPr="001C4975" w:rsidRDefault="005954FE" w:rsidP="005954FE">
      <w:pPr>
        <w:rPr>
          <w:rFonts w:eastAsia="Times New Roman" w:cs="Times New Roman"/>
        </w:rPr>
      </w:pPr>
    </w:p>
    <w:p w14:paraId="08C9B07E" w14:textId="77777777" w:rsidR="005954FE" w:rsidRPr="001C4975" w:rsidRDefault="005954FE" w:rsidP="005954FE">
      <w:pPr>
        <w:rPr>
          <w:rFonts w:eastAsia="Times New Roman" w:cs="Times New Roman"/>
        </w:rPr>
      </w:pPr>
      <w:r w:rsidRPr="001C4975">
        <w:rPr>
          <w:rFonts w:eastAsia="Times New Roman" w:cs="Times New Roman"/>
        </w:rPr>
        <w:tab/>
        <w:t xml:space="preserve">Zooplankton biomass was considerably low throughout Discovery Islands and Johnstone Strait in June 2016 when juvenile pink and chum salmon were migrating through these regions. The zooplankton community composition was not closely reflected in the stomach contents, due to surface net tows unable to capture all relevant salmon prey such as epibenthic harpacticoid copepods, or fish and euphausiids that tend to avoid zooplankton nets. The zooplankton captured were mainly small (250 </w:t>
      </w:r>
      <w:r w:rsidRPr="001C4975">
        <w:rPr>
          <w:rFonts w:eastAsia="Times New Roman" w:cs="Times New Roman"/>
          <w:color w:val="000000" w:themeColor="text1"/>
          <w:shd w:val="clear" w:color="auto" w:fill="FFFFFF"/>
        </w:rPr>
        <w:t>μ</w:t>
      </w:r>
      <w:r w:rsidRPr="001C4975">
        <w:rPr>
          <w:rFonts w:eastAsia="Times New Roman" w:cs="Times New Roman"/>
        </w:rPr>
        <w:t>m) cyclopoids and calanoid copepods and the differences between the two regions was not as clear of a prey divide compared to the diets. The most representative way of capturing what prey were available for salmon at each location, was through the diets themselves, viewing salmon as “plankton sampling gear” for the ideal prey type and size. Wherever possible, future research on salmon feeding, health and survival should utilize stomach content analysis over making assumptions about prey availability with the zooplankton tow samples.</w:t>
      </w:r>
    </w:p>
    <w:p w14:paraId="3C848207" w14:textId="77777777" w:rsidR="005954FE" w:rsidRPr="001C4975" w:rsidRDefault="005954FE" w:rsidP="005954FE">
      <w:pPr>
        <w:rPr>
          <w:rFonts w:eastAsia="Times New Roman" w:cs="Times New Roman"/>
          <w:color w:val="000000"/>
        </w:rPr>
      </w:pPr>
    </w:p>
    <w:p w14:paraId="427D1F7C" w14:textId="77777777" w:rsidR="005954FE" w:rsidRPr="001C4975" w:rsidRDefault="005954FE" w:rsidP="005954FE">
      <w:pPr>
        <w:rPr>
          <w:rFonts w:eastAsia="Times New Roman" w:cs="Times New Roman"/>
          <w:color w:val="000000"/>
        </w:rPr>
      </w:pPr>
      <w:r w:rsidRPr="001C4975">
        <w:rPr>
          <w:rFonts w:eastAsia="Times New Roman" w:cs="Times New Roman"/>
          <w:color w:val="000000"/>
        </w:rPr>
        <w:tab/>
        <w:t xml:space="preserve"> In other areas with similar coastal conditions, pink salmon had been found to be nearshore foragers upon small crustaceans, while chum salmon often prey switch from crustacean zooplankton to gelatinous </w:t>
      </w:r>
      <w:r w:rsidRPr="001C4975">
        <w:rPr>
          <w:rStyle w:val="FootnoteReference"/>
          <w:rFonts w:eastAsia="Times New Roman"/>
          <w:color w:val="000000"/>
        </w:rPr>
        <w:fldChar w:fldCharType="begin" w:fldLock="1"/>
      </w:r>
      <w:r w:rsidRPr="001C4975">
        <w:rPr>
          <w:rFonts w:eastAsia="Times New Roman" w:cs="Times New Roman"/>
          <w:color w:val="000000"/>
        </w:rPr>
        <w:instrText>ADDIN CSL_CITATION {"citationItems":[{"id":"ITEM-1","itemData":{"DOI":"10.1139/f81-002","ISSN":"12057533","abstract":"Stomach analyses showed that pink salmon fry fed mainly during daylight hours in the littoral zone of Departure Bay and Hammond Bay, British Columbia, in May. Although the diurnal feeding patterns of the fish differed slightly between the two bays, maximum mean prey biomass in the fishes’ stomachs occurred near or at dusk in both bays. Daily rations consumed by Departure Bay and Hammond Bay fish were estimated to be 13.1 and 6.6% of their dry body weight, respectively. The fry consumed similar prey items in both bays, but in differing proportions. Harpacticoid copepods, copepod nauplii, and barnacle larvae comprised numerically 93.1 and 86.2% of the diets of Departure Bay and Hammond Bay fish, respectively. About 38% of the diet of Departure Bay fish and 51% of the diet of Hammond Bay fish comprised epibenthic prey, mainly harpacticoid copepods. The data provide additional support for the importance of the detritus-microbe-consumer type food chain supporting the production of pink salmon during their early period of marine residency.","author":[{"dropping-particle":"","family":"Godin","given":"Jean Guy J.","non-dropping-particle":"","parse-names":false,"suffix":""}],"container-title":"Canadian Journal of Fisheries and Aquatic Sciences","id":"ITEM-1","issue":"1","issued":{"date-parts":[["1981"]]},"page":"10-15","title":"Daily patterns of feeding behavior, daily rations, and diets of juvenile pink salmon (oncorhynchus gorbuscha) in two marine bays of british columbia","type":"article-journal","volume":"38"},"uris":["http://www.mendeley.com/documents/?uuid=e38db5af-db9b-4a7e-b53c-6b173aaefd12"]},{"id":"ITEM-2","itemData":{"DOI":"10.1111/j.1365-2419.1996.tb00108.x","ISSN":"10546006","abstract":"The abundance and stomach contents of salmonids (Oncorhynchus spp.) and the biomass of prey organisms were examined in the central subarctic Pacific and Bering Sea in the summer of 1991 and 1992. Salmonids were caught by surface longline using the same level of fishing effort. Chum (O. keta) and pink (O. gorbuscha) salmon were the predominant species, representing 44% and 36% of the total catch (n = 1275) in 1991. In 1992, chum salmon composed 85% of the total catch (n = 603), but the catch of pink salmon decreased to 1% of the total catch due to the odd/even year fluctuation of Asian pink salmon abundance in the study area. It was found that chum salmon changed their dominant diet from gelatinous zooplankton (pteropods, appendicularians, jellyfishes, chaetognaths, polychaetes and unidentified materials) in 1991, when pink salmon were abundant, to a diet of crustaceans (euphausiids, copepods, amphipods, ostracods, mysids and decapods) in 1992, when pink salmon were less abundant. Local crustacean biomass (wet weight; mg m-3) had significant negative correlation with the CPUE (catch number per 30 hachi) of pink salmon in 1991 (r = -0.586; P = 0.026) and that of chum salmon in 1992 (r = -0.616; P = 0.014). There may be a limitation in the available prey resource for production of salmonids.","author":[{"dropping-particle":"","family":"Tadokoro","given":"Kazuaki","non-dropping-particle":"","parse-names":false,"suffix":""},{"dropping-particle":"","family":"Ishida","given":"Yukimasa","non-dropping-particle":"","parse-names":false,"suffix":""},{"dropping-particle":"","family":"Davis","given":"Nancy D.","non-dropping-particle":"","parse-names":false,"suffix":""},{"dropping-particle":"","family":"Ueyanagi","given":"Shoji","non-dropping-particle":"","parse-names":false,"suffix":""},{"dropping-particle":"","family":"Sugimoto","given":"Takashige","non-dropping-particle":"","parse-names":false,"suffix":""}],"container-title":"Fisheries Oceanography","id":"ITEM-2","issue":"2","issued":{"date-parts":[["1996"]]},"page":"89-99","title":"Change in chum salmon (Oncorhynchus keta) stomach contents associated with fluctuation of pink salmon (O. gorbuscha) abundance in the central subarctic Pacific and Bering Sea","type":"article-journal","volume":"5"},"uris":["http://www.mendeley.com/documents/?uuid=15fa9f3c-94d3-4200-89d5-a3db81aa7209"]}],"mendeley":{"formattedCitation":"(Godin, 1981; Tadokoro et al., 1996)","plainTextFormattedCitation":"(Godin, 1981; Tadokoro et al., 1996)","previouslyFormattedCitation":"(Godin, 1981; Tadokoro et al., 1996)"},"properties":{"noteIndex":0},"schema":"https://github.com/citation-style-language/schema/raw/master/csl-citation.json"}</w:instrText>
      </w:r>
      <w:r w:rsidRPr="001C4975">
        <w:rPr>
          <w:rStyle w:val="FootnoteReference"/>
          <w:rFonts w:eastAsia="Times New Roman"/>
          <w:color w:val="000000"/>
        </w:rPr>
        <w:fldChar w:fldCharType="separate"/>
      </w:r>
      <w:r w:rsidRPr="001C4975">
        <w:rPr>
          <w:rFonts w:eastAsia="Times New Roman" w:cs="Times New Roman"/>
          <w:bCs/>
          <w:noProof/>
          <w:color w:val="000000"/>
        </w:rPr>
        <w:t>(Godin, 1981; Tadokoro et al., 1996)</w:t>
      </w:r>
      <w:r w:rsidRPr="001C4975">
        <w:rPr>
          <w:rStyle w:val="FootnoteReference"/>
          <w:rFonts w:eastAsia="Times New Roman"/>
          <w:color w:val="000000"/>
        </w:rPr>
        <w:fldChar w:fldCharType="end"/>
      </w:r>
      <w:r w:rsidRPr="001C4975">
        <w:rPr>
          <w:rFonts w:eastAsia="Times New Roman" w:cs="Times New Roman"/>
          <w:color w:val="000000"/>
        </w:rPr>
        <w:t xml:space="preserve">. Previous studies have found harpacticoid and calanoid copepods as primary prey items for both pink and chum salmon </w:t>
      </w:r>
      <w:r w:rsidRPr="001C4975">
        <w:rPr>
          <w:rStyle w:val="FootnoteReference"/>
          <w:rFonts w:eastAsia="Times New Roman"/>
          <w:color w:val="000000"/>
        </w:rPr>
        <w:fldChar w:fldCharType="begin" w:fldLock="1"/>
      </w:r>
      <w:r w:rsidRPr="001C4975">
        <w:rPr>
          <w:rFonts w:eastAsia="Times New Roman" w:cs="Times New Roman"/>
          <w:color w:val="000000"/>
        </w:rPr>
        <w:instrText>ADDIN CSL_CITATION {"citationItems":[{"id":"ITEM-1","itemData":{"DOI":"10.1139/f81-002","ISSN":"12057533","abstract":"Stomach analyses showed that pink salmon fry fed mainly during daylight hours in the littoral zone of Departure Bay and Hammond Bay, British Columbia, in May. Although the diurnal feeding patterns of the fish differed slightly between the two bays, maximum mean prey biomass in the fishes’ stomachs occurred near or at dusk in both bays. Daily rations consumed by Departure Bay and Hammond Bay fish were estimated to be 13.1 and 6.6% of their dry body weight, respectively. The fry consumed similar prey items in both bays, but in differing proportions. Harpacticoid copepods, copepod nauplii, and barnacle larvae comprised numerically 93.1 and 86.2% of the diets of Departure Bay and Hammond Bay fish, respectively. About 38% of the diet of Departure Bay fish and 51% of the diet of Hammond Bay fish comprised epibenthic prey, mainly harpacticoid copepods. The data provide additional support for the importance of the detritus-microbe-consumer type food chain supporting the production of pink salmon during their early period of marine residency.","author":[{"dropping-particle":"","family":"Godin","given":"Jean Guy J.","non-dropping-particle":"","parse-names":false,"suffix":""}],"container-title":"Canadian Journal of Fisheries and Aquatic Sciences","id":"ITEM-1","issue":"1","issued":{"date-parts":[["1981"]]},"page":"10-15","title":"Daily patterns of feeding behavior, daily rations, and diets of juvenile pink salmon (oncorhynchus gorbuscha) in two marine bays of british columbia","type":"article-journal","volume":"38"},"uris":["http://www.mendeley.com/documents/?uuid=e38db5af-db9b-4a7e-b53c-6b173aaefd12"]},{"id":"ITEM-2","itemData":{"DOI":"10.1139/f79-073","ISSN":"0015-296X","abstract":"The meiofauna of the Nanaimo Estuary are briefly described. Nematodes and harpacticoid copepods were the numerically dominant taxa and reached their maximum population densities in late summer. Harpacticus uniremis was very important to the early diet of juvenile chum salmon (Oncorhynchus keta) but was one of the least common harpacticoid copepods in the estuary. The productivity of H. uniremis was found to be only slightly greater than the calculated food requirement of the chum salmon fry; there was close coupling between prey and predator. The role of detritus and bacterially processed carbon in the feeding of H. uniremis are discussed. Key words: harpacticoid copepods, secondary production, detritus, Harpacticus uniremis, turnover ratios, meiofauna","author":[{"dropping-particle":"","family":"Healey","given":"Michael C.","non-dropping-particle":"","parse-names":false,"suffix":""}],"container-title":"Journal of the Fisheries Research Board of Canada","id":"ITEM-2","issue":"5","issued":{"date-parts":[["1979"]]},"page":"497-503","title":"Detritus and Juvenile Salmon Production in the Nanaimo Estuary: II. Meiofauna Available as Food to Juvenile Chum Salmon (Oncorhynchus keta)","type":"article-journal","volume":"36"},"uris":["http://www.mendeley.com/documents/?uuid=a17094a6-89b4-42c4-9dc2-b8aba75f5c02"]},{"id":"ITEM-3","itemData":{"DOI":"10.1134/s0032945218050041","ISSN":"15556425","abstract":"The paper characterizes feeding of juvenile chum salmon Oncorhynchus keta and pink salmon O. gorbuscha during the fattening period in July 2013−2015 within the coastal zone of 0.5−1.5 km from the shores. The study revealed that both species exhibited diverse feeding in the pelagial, but older Neocalanus spp. and Pseudocalanus spp. copepodites were the main food items determining adequate covering of the fish demands for food. These invertebrates formed 78% of the total zooplankton biomass in the upper water layer (0−10 m). In 2013 and 2014, all juvenile fish specimens were feeding and were fed satisfactory. In 2015, feeding intensity of the juvenile fish was weaker and more than 1/3 of the fish were starving by the end of July. On average for three observation years, chum and pink salmons were feeding at the narrow shallows almost twofold better than over the wide shallows. Specific features of the fish feeding revealed in the present study are in agreement with the interannual and local fluctuations of the zooplankton abundance.","author":[{"dropping-particle":"V.","family":"Chebanova","given":"V.","non-dropping-particle":"","parse-names":false,"suffix":""},{"dropping-particle":"","family":"Frenkel","given":"S. E.","non-dropping-particle":"","parse-names":false,"suffix":""},{"dropping-particle":"","family":"Zelenikhina","given":"G. S.","non-dropping-particle":"","parse-names":false,"suffix":""}],"container-title":"Journal of Ichthyology","id":"ITEM-3","issue":"5","issued":{"date-parts":[["2018"]]},"page":"741-750","title":"Relation of feeding in juvenile chum salmon (Oncorhynchus keta) and pink salmon (o. gorbuscha) to abundance of zooplankton in coastal waters of the prostor bay (iturup island)","type":"article-journal","volume":"58"},"uris":["http://www.mendeley.com/documents/?uuid=ffdbd4c8-3c01-43fd-8486-2396037a9b52"]}],"mendeley":{"formattedCitation":"(Chebanova et al., 2018; Godin, 1981; Michael C. Healey, 1979)","manualFormatting":"(Chebanova et al., 2018; Godin, 1981; Healey, 1979)","plainTextFormattedCitation":"(Chebanova et al., 2018; Godin, 1981; Michael C. Healey, 1979)","previouslyFormattedCitation":"(Chebanova et al., 2018; Godin, 1981; Michael C. Healey, 1979)"},"properties":{"noteIndex":0},"schema":"https://github.com/citation-style-language/schema/raw/master/csl-citation.json"}</w:instrText>
      </w:r>
      <w:r w:rsidRPr="001C4975">
        <w:rPr>
          <w:rStyle w:val="FootnoteReference"/>
          <w:rFonts w:eastAsia="Times New Roman"/>
          <w:color w:val="000000"/>
        </w:rPr>
        <w:fldChar w:fldCharType="separate"/>
      </w:r>
      <w:r w:rsidRPr="001C4975">
        <w:rPr>
          <w:rFonts w:eastAsia="Times New Roman" w:cs="Times New Roman"/>
          <w:bCs/>
          <w:noProof/>
          <w:color w:val="000000"/>
        </w:rPr>
        <w:t>(Chebanova et al., 2018; Godin, 1981; Healey, 1979)</w:t>
      </w:r>
      <w:r w:rsidRPr="001C4975">
        <w:rPr>
          <w:rStyle w:val="FootnoteReference"/>
          <w:rFonts w:eastAsia="Times New Roman"/>
          <w:color w:val="000000"/>
        </w:rPr>
        <w:fldChar w:fldCharType="end"/>
      </w:r>
      <w:r w:rsidRPr="001C4975">
        <w:rPr>
          <w:rFonts w:eastAsia="Times New Roman" w:cs="Times New Roman"/>
          <w:color w:val="000000"/>
        </w:rPr>
        <w:t xml:space="preserve">. Recently, a study conducted simultaneously discovered that sockeye salmon diets dominate by </w:t>
      </w:r>
      <w:r w:rsidRPr="001C4975">
        <w:rPr>
          <w:rFonts w:eastAsia="Times New Roman" w:cs="Times New Roman"/>
          <w:i/>
          <w:iCs/>
          <w:color w:val="000000"/>
        </w:rPr>
        <w:t>Oikopleura</w:t>
      </w:r>
      <w:r w:rsidRPr="001C4975">
        <w:rPr>
          <w:rFonts w:eastAsia="Times New Roman" w:cs="Times New Roman"/>
          <w:color w:val="000000"/>
        </w:rPr>
        <w:t xml:space="preserve"> in the Discovery Islands </w:t>
      </w:r>
      <w:r w:rsidRPr="001C4975">
        <w:rPr>
          <w:rFonts w:eastAsia="Times New Roman" w:cs="Times New Roman"/>
          <w:color w:val="000000"/>
        </w:rPr>
        <w:fldChar w:fldCharType="begin" w:fldLock="1"/>
      </w:r>
      <w:r w:rsidRPr="001C4975">
        <w:rPr>
          <w:rFonts w:eastAsia="Times New Roman" w:cs="Times New Roman"/>
          <w:color w:val="000000"/>
        </w:rPr>
        <w:instrText>ADDIN CSL_CITATION {"citationItems":[{"id":"ITEM-1","itemData":{"DOI":"10.1017/CBO9781107415324.004","ISBN":"9788578110796","ISSN":"1098-6596","PMID":"25246403","abstract":"Pacific salmon hold tremendous ecological, cultural, and economic value to communities and ecosystems throughout British Columbia. The productivity of several populations, however, has declined since the early 1990s. The cause of the decline is still not fully understood, though bottom-up drivers and trophic interactions during the early marine migration are believed to be contributing factors. For juveniles leaving the Fraser River, their migration crosses a range of stratified and well-mixed waters with varying levels of productivity. The purpose of this study is therefore to a) characterize the foraging ecology of juvenile sockeye salmon across the range of environmental conditions they encounter during the early marine migration, and b) test whether foraging success is lower in tidally mixed waters. In 2015 and 2016, environmental conditions, prey dynamics, and sockeye diets were sampled at high spatial and temporal resolution in the Discovery Islands and Johnstone Strait during the outmigration period. Analyses revealed two unique diet types, one dominated by meroplankton, cladocerans, and larvaceans in the warmer, fresher waters of the Discovery Islands and the other dominated by large calanoid copepods in the cooler, saltier waters of Johnstone Strait. In all diets, sockeye exhibited strong selection for prey items larger than 2 mm. Furthermore, foraging success was low throughout the tidally- mixed regions of the Discovery Islands and Johnstone Strait, providing strong support for the hypothesis that this region is a ‘trophic gauntlet’ for outmigrating salmon. Foraging hotspots were were also discovered along the interface between mixed and stratified waters. These frontal areas may in fact be important foraging grounds for juveniles to facilitate their migration through otherwise challenging conditions. This research addresses a critical knowledge gap in the foraging ecology of juvenile salmon across different environmental conditions during their early marine migration and can be used to improve our ability to monitor fish condition, growth, survival, and ultimately recruitment.","author":[{"dropping-particle":"","family":"James","given":"Samantha E","non-dropping-particle":"","parse-names":false,"suffix":""}],"id":"ITEM-1","issued":{"date-parts":[["2019"]]},"number-of-pages":"107","title":"Foraging Ecology of Juvenile Fraser River Sockeye Salmon Across Mixed and Stratified Regions of the Early Marine Migration","type":"thesis"},"uris":["http://www.mendeley.com/documents/?uuid=76c3c9bc-48a8-475a-bc0e-a1e66357c5ee"]}],"mendeley":{"formattedCitation":"(James, 2019)","plainTextFormattedCitation":"(James, 2019)","previouslyFormattedCitation":"(James, 2019)"},"properties":{"noteIndex":0},"schema":"https://github.com/citation-style-language/schema/raw/master/csl-citation.json"}</w:instrText>
      </w:r>
      <w:r w:rsidRPr="001C4975">
        <w:rPr>
          <w:rFonts w:eastAsia="Times New Roman" w:cs="Times New Roman"/>
          <w:color w:val="000000"/>
        </w:rPr>
        <w:fldChar w:fldCharType="separate"/>
      </w:r>
      <w:r w:rsidRPr="001C4975">
        <w:rPr>
          <w:rFonts w:eastAsia="Times New Roman" w:cs="Times New Roman"/>
          <w:noProof/>
          <w:color w:val="000000"/>
        </w:rPr>
        <w:t>(James, 2019)</w:t>
      </w:r>
      <w:r w:rsidRPr="001C4975">
        <w:rPr>
          <w:rFonts w:eastAsia="Times New Roman" w:cs="Times New Roman"/>
          <w:color w:val="000000"/>
        </w:rPr>
        <w:fldChar w:fldCharType="end"/>
      </w:r>
      <w:r w:rsidRPr="001C4975">
        <w:rPr>
          <w:rFonts w:eastAsia="Times New Roman" w:cs="Times New Roman"/>
          <w:color w:val="000000"/>
        </w:rPr>
        <w:t xml:space="preserve">, which is similar to chum salmon. Furthermore, larger calanoids were dominant sockeye prey in Johnstone Strait </w:t>
      </w:r>
      <w:r w:rsidRPr="001C4975">
        <w:rPr>
          <w:rFonts w:eastAsia="Times New Roman" w:cs="Times New Roman"/>
          <w:color w:val="000000"/>
        </w:rPr>
        <w:fldChar w:fldCharType="begin" w:fldLock="1"/>
      </w:r>
      <w:r w:rsidRPr="001C4975">
        <w:rPr>
          <w:rFonts w:eastAsia="Times New Roman" w:cs="Times New Roman"/>
          <w:color w:val="000000"/>
        </w:rPr>
        <w:instrText>ADDIN CSL_CITATION {"citationItems":[{"id":"ITEM-1","itemData":{"DOI":"10.1017/CBO9781107415324.004","ISBN":"9788578110796","ISSN":"1098-6596","PMID":"25246403","abstract":"Pacific salmon hold tremendous ecological, cultural, and economic value to communities and ecosystems throughout British Columbia. The productivity of several populations, however, has declined since the early 1990s. The cause of the decline is still not fully understood, though bottom-up drivers and trophic interactions during the early marine migration are believed to be contributing factors. For juveniles leaving the Fraser River, their migration crosses a range of stratified and well-mixed waters with varying levels of productivity. The purpose of this study is therefore to a) characterize the foraging ecology of juvenile sockeye salmon across the range of environmental conditions they encounter during the early marine migration, and b) test whether foraging success is lower in tidally mixed waters. In 2015 and 2016, environmental conditions, prey dynamics, and sockeye diets were sampled at high spatial and temporal resolution in the Discovery Islands and Johnstone Strait during the outmigration period. Analyses revealed two unique diet types, one dominated by meroplankton, cladocerans, and larvaceans in the warmer, fresher waters of the Discovery Islands and the other dominated by large calanoid copepods in the cooler, saltier waters of Johnstone Strait. In all diets, sockeye exhibited strong selection for prey items larger than 2 mm. Furthermore, foraging success was low throughout the tidally- mixed regions of the Discovery Islands and Johnstone Strait, providing strong support for the hypothesis that this region is a ‘trophic gauntlet’ for outmigrating salmon. Foraging hotspots were were also discovered along the interface between mixed and stratified waters. These frontal areas may in fact be important foraging grounds for juveniles to facilitate their migration through otherwise challenging conditions. This research addresses a critical knowledge gap in the foraging ecology of juvenile salmon across different environmental conditions during their early marine migration and can be used to improve our ability to monitor fish condition, growth, survival, and ultimately recruitment.","author":[{"dropping-particle":"","family":"James","given":"Samantha E","non-dropping-particle":"","parse-names":false,"suffix":""}],"id":"ITEM-1","issued":{"date-parts":[["2019"]]},"number-of-pages":"107","title":"Foraging Ecology of Juvenile Fraser River Sockeye Salmon Across Mixed and Stratified Regions of the Early Marine Migration","type":"thesis"},"uris":["http://www.mendeley.com/documents/?uuid=76c3c9bc-48a8-475a-bc0e-a1e66357c5ee"]}],"mendeley":{"formattedCitation":"(James, 2019)","plainTextFormattedCitation":"(James, 2019)","previouslyFormattedCitation":"(James, 2019)"},"properties":{"noteIndex":0},"schema":"https://github.com/citation-style-language/schema/raw/master/csl-citation.json"}</w:instrText>
      </w:r>
      <w:r w:rsidRPr="001C4975">
        <w:rPr>
          <w:rFonts w:eastAsia="Times New Roman" w:cs="Times New Roman"/>
          <w:color w:val="000000"/>
        </w:rPr>
        <w:fldChar w:fldCharType="separate"/>
      </w:r>
      <w:r w:rsidRPr="001C4975">
        <w:rPr>
          <w:rFonts w:eastAsia="Times New Roman" w:cs="Times New Roman"/>
          <w:noProof/>
          <w:color w:val="000000"/>
        </w:rPr>
        <w:t>(James, 2019)</w:t>
      </w:r>
      <w:r w:rsidRPr="001C4975">
        <w:rPr>
          <w:rFonts w:eastAsia="Times New Roman" w:cs="Times New Roman"/>
          <w:color w:val="000000"/>
        </w:rPr>
        <w:fldChar w:fldCharType="end"/>
      </w:r>
      <w:r w:rsidRPr="001C4975">
        <w:rPr>
          <w:rFonts w:eastAsia="Times New Roman" w:cs="Times New Roman"/>
          <w:color w:val="000000"/>
        </w:rPr>
        <w:t xml:space="preserve">, that was similar to the observed pink salmon diet composition. Other research that investigated dietary overlap of multiple species of </w:t>
      </w:r>
      <w:r w:rsidRPr="001C4975">
        <w:rPr>
          <w:rFonts w:eastAsia="Times New Roman" w:cs="Times New Roman"/>
          <w:color w:val="000000"/>
        </w:rPr>
        <w:lastRenderedPageBreak/>
        <w:t xml:space="preserve">salmon have found that the pink salmon diet tends to be most similar to either sockeye or chum salmon </w:t>
      </w:r>
      <w:r w:rsidRPr="001C4975">
        <w:rPr>
          <w:rStyle w:val="FootnoteReference"/>
          <w:rFonts w:eastAsia="Times New Roman"/>
          <w:color w:val="000000"/>
        </w:rPr>
        <w:fldChar w:fldCharType="begin" w:fldLock="1"/>
      </w:r>
      <w:r w:rsidRPr="001C4975">
        <w:rPr>
          <w:rFonts w:eastAsia="Times New Roman" w:cs="Times New Roman"/>
          <w:color w:val="000000"/>
        </w:rPr>
        <w:instrText>ADDIN CSL_CITATION {"citationItems":[{"id":"ITEM-1","itemData":{"DOI":"10.1016/j.dsr2.2019.06.006","ISSN":"09670645","abstract":"Diet habits of five Pacific salmon species caught in the marine waters of the eastern and central regions of the Gulf of Alaska (GOA) were analyzed for spatial, interannual, seasonal, and ontogenetic differences. By making comparative analysis of diet variability over several years and marine conditions, between the eastern and central GOA ecosystems, during summer and fall, and between juvenile and adult salmon, we add to the understanding of the role of salmon in the GOA ecosystem. Diet composition differences were significant between all salmon/age-class pairs except for juvenile pink and sockeye salmon (no diet difference). The diets with the strongest separation (difference) were between either piscivorous salmon (Chinook or coho) and any planktivorous salmon (chum, sockeye or pink). Interannual differences in diet were also prevalent (all tested pairs were significant), followed by size-based ontogenetic diet changes between juveniles and adults, seasonal differences, and regional differences (eastern vs. central GOA). Lower and upper trophic level productivity in the GOA varied over the study period which influenced the type and amount of prey available to both piscivorous and planktivorous salmon. The year 2011 was an anomalously low production year in the GOA and this was reflected in poor feeding rate (stomach fullness) and condition factor. In contrast, foraging conditions during 2013 allowed for a positive condition factor for all juvenile salmon across the GOA even with low stomach fullness. Juvenile salmon in 2012 and 2014 had average feeding rates and condition factor. Interannual differences in the type of prey consumed, feeding rate, and condition factor often co-varied across region. These findings suggest that juvenile, immature, and maturing salmon growth and condition can be influenced by bottom-up forces in the ocean which may ultimately affect run timing and survival rate.","author":[{"dropping-particle":"","family":"Daly","given":"Elizabeth A.","non-dropping-particle":"","parse-names":false,"suffix":""},{"dropping-particle":"","family":"Moss","given":"Jamal H.","non-dropping-particle":"","parse-names":false,"suffix":""},{"dropping-particle":"","family":"Fergusson","given":"E.","non-dropping-particle":"","parse-names":false,"suffix":""},{"dropping-particle":"","family":"Debenham","given":"C.","non-dropping-particle":"","parse-names":false,"suffix":""}],"container-title":"Deep-Sea Research Part II: Topical Studies in Oceanography","id":"ITEM-1","issue":"June","issued":{"date-parts":[["2019"]]},"page":"329-339","publisher":"Elsevier Ltd","title":"Feeding ecology of salmon in eastern and central Gulf of Alaska","type":"article-journal","volume":"165"},"uris":["http://www.mendeley.com/documents/?uuid=3593b97d-3f02-4410-a971-6caf626f8d25"]}],"mendeley":{"formattedCitation":"(Daly et al., 2019)","plainTextFormattedCitation":"(Daly et al., 2019)","previouslyFormattedCitation":"(Daly et al., 2019)"},"properties":{"noteIndex":0},"schema":"https://github.com/citation-style-language/schema/raw/master/csl-citation.json"}</w:instrText>
      </w:r>
      <w:r w:rsidRPr="001C4975">
        <w:rPr>
          <w:rStyle w:val="FootnoteReference"/>
          <w:rFonts w:eastAsia="Times New Roman"/>
          <w:color w:val="000000"/>
        </w:rPr>
        <w:fldChar w:fldCharType="separate"/>
      </w:r>
      <w:r w:rsidRPr="001C4975">
        <w:rPr>
          <w:rFonts w:eastAsia="Times New Roman" w:cs="Times New Roman"/>
          <w:noProof/>
          <w:color w:val="000000"/>
        </w:rPr>
        <w:t>(Daly et al., 2019)</w:t>
      </w:r>
      <w:r w:rsidRPr="001C4975">
        <w:rPr>
          <w:rStyle w:val="FootnoteReference"/>
          <w:rFonts w:eastAsia="Times New Roman"/>
          <w:color w:val="000000"/>
        </w:rPr>
        <w:fldChar w:fldCharType="end"/>
      </w:r>
      <w:r w:rsidRPr="001C4975">
        <w:rPr>
          <w:rFonts w:eastAsia="Times New Roman" w:cs="Times New Roman"/>
          <w:color w:val="000000"/>
        </w:rPr>
        <w:t>.</w:t>
      </w:r>
    </w:p>
    <w:p w14:paraId="552DA2D3" w14:textId="77777777" w:rsidR="005954FE" w:rsidRPr="001C4975" w:rsidRDefault="005954FE" w:rsidP="005954FE">
      <w:pPr>
        <w:rPr>
          <w:rFonts w:eastAsia="Times New Roman" w:cs="Times New Roman"/>
          <w:color w:val="000000"/>
        </w:rPr>
      </w:pPr>
    </w:p>
    <w:p w14:paraId="52CC5D21" w14:textId="77777777" w:rsidR="005954FE" w:rsidRPr="001C4975" w:rsidRDefault="005954FE" w:rsidP="005954FE">
      <w:pPr>
        <w:rPr>
          <w:rFonts w:eastAsia="Times New Roman" w:cs="Times New Roman"/>
          <w:color w:val="000000"/>
        </w:rPr>
      </w:pPr>
      <w:r w:rsidRPr="001C4975">
        <w:rPr>
          <w:rFonts w:eastAsia="Times New Roman" w:cs="Times New Roman"/>
          <w:color w:val="000000"/>
        </w:rPr>
        <w:tab/>
        <w:t xml:space="preserve">In addition to stomach fullness being low for migrating juvenile salmon in the Discovery Islands and Johnstone Strait, Fulton’s condition factor K was also low throughout both regions. </w:t>
      </w:r>
      <w:commentRangeStart w:id="9"/>
      <w:r w:rsidRPr="001C4975">
        <w:rPr>
          <w:rFonts w:eastAsia="Times New Roman" w:cs="Times New Roman"/>
          <w:color w:val="000000"/>
        </w:rPr>
        <w:t xml:space="preserve">Since juvenile chum salmon tend to have longer residence times in coastal environments than the </w:t>
      </w:r>
      <w:commentRangeEnd w:id="9"/>
      <w:r w:rsidRPr="001C4975">
        <w:rPr>
          <w:rStyle w:val="CommentReference"/>
          <w:sz w:val="24"/>
          <w:szCs w:val="24"/>
        </w:rPr>
        <w:commentReference w:id="9"/>
      </w:r>
      <w:r w:rsidRPr="001C4975">
        <w:rPr>
          <w:rFonts w:eastAsia="Times New Roman" w:cs="Times New Roman"/>
          <w:color w:val="000000"/>
        </w:rPr>
        <w:t xml:space="preserve">short-lived pink salmon </w:t>
      </w:r>
      <w:r w:rsidRPr="001C4975">
        <w:rPr>
          <w:rFonts w:eastAsia="Times New Roman" w:cs="Times New Roman"/>
          <w:color w:val="000000"/>
        </w:rPr>
        <w:fldChar w:fldCharType="begin" w:fldLock="1"/>
      </w:r>
      <w:r w:rsidRPr="001C4975">
        <w:rPr>
          <w:rFonts w:eastAsia="Times New Roman" w:cs="Times New Roman"/>
          <w:color w:val="000000"/>
        </w:rPr>
        <w:instrText>ADDIN CSL_CITATION {"citationItems":[{"id":"ITEM-1","itemData":{"DOI":"10.1016/j.ecss.2005.02.009","ISSN":"02727714","abstract":"Puget Sound could differentially represent either a simple migration corridor or an important rearing environment during the potentially critical early marine residence period for different species of Pacific salmon. Recent declines in various stocks of Puget Sound salmon could reflect degraded rearing conditions or changes in temporal-spatial utilization patterns by juvenile salmon in Puget Sound, and these patterns could vary between habitats and regions of Puget Sound in response to different environmental conditions or hatchery practices. In April-September 2001 and 2002, we evaluated spatial and temporal differences in distribution and size structure among juvenile chum, pink, coho, and chinook salmon at delta and nearshore habitats in a northern and southern region of Puget Sound, Washington. Water was consistently warmer (8-18.8°C) and less saline (0.0-27.7) in the northern (N) than in the southern region (S: 9.5-14.6°C, 13.0-30.4). Salinities were lower and water temperatures more variable in delta sites than exposed nearshore marine sites. Peak densities of juvenile salmon coincided at delta and nearshore sites within sampling regions but differed between regions. Nearshore densities were highest during April-June with pink and chum salmon generally preceding chinook and coho salmon, and peak catch rates of most species occurred in May. A second, late pulse of chinook salmon also occurred during July at northern sites. Juvenile chinook salmon were predominantly of hatchery origin in the southern region (98%), and of mixed origin in the northern region (44% marked hatchery fish) during 2002. The lengths of chinook and chum salmon in nearshore regions increased steadily through time, whereas pink and coho salmon varied inconsistently. Mean sizes of juvenile salmon were slightly but consistently smaller at delta than nearshore sites and at northern versus southern sites. Hatchery chinook salmon were slightly larger than their unmarked counterparts. Extended nearshore residence times (their seasonal duration in the catches) and significant increases in size suggested that nearshore environments may be particularly important rearing areas for juvenile chinook salmon in the northern region, and chum salmon in the southern region. Regional differences in the magnitude and timing of hatchery inputs, salinity, and water temperature likely affect the timing, nearshore use, size, and growth potential for juvenile salmon entering different regions of Puget…","author":[{"dropping-particle":"","family":"Duffy","given":"Elisabeth J.","non-dropping-particle":"","parse-names":false,"suffix":""},{"dropping-particle":"","family":"Beauchamp","given":"David A.","non-dropping-particle":"","parse-names":false,"suffix":""},{"dropping-particle":"","family":"Buckley","given":"Raymond M.","non-dropping-particle":"","parse-names":false,"suffix":""}],"container-title":"Estuarine, Coastal and Shelf Science","id":"ITEM-1","issued":{"date-parts":[["2005"]]},"title":"Early marine life history of juvenile Pacific salmon in two regions of Puget Sound","type":"paper-conference"},"uris":["http://www.mendeley.com/documents/?uuid=1f646e81-12bd-4d48-8c70-952dc416c2e9"]}],"mendeley":{"formattedCitation":"(Duffy et al., 2005)","plainTextFormattedCitation":"(Duffy et al., 2005)","previouslyFormattedCitation":"(Duffy et al., 2005)"},"properties":{"noteIndex":0},"schema":"https://github.com/citation-style-language/schema/raw/master/csl-citation.json"}</w:instrText>
      </w:r>
      <w:r w:rsidRPr="001C4975">
        <w:rPr>
          <w:rFonts w:eastAsia="Times New Roman" w:cs="Times New Roman"/>
          <w:color w:val="000000"/>
        </w:rPr>
        <w:fldChar w:fldCharType="separate"/>
      </w:r>
      <w:r w:rsidRPr="001C4975">
        <w:rPr>
          <w:rFonts w:eastAsia="Times New Roman" w:cs="Times New Roman"/>
          <w:noProof/>
          <w:color w:val="000000"/>
        </w:rPr>
        <w:t>(Duffy et al., 2005)</w:t>
      </w:r>
      <w:r w:rsidRPr="001C4975">
        <w:rPr>
          <w:rFonts w:eastAsia="Times New Roman" w:cs="Times New Roman"/>
          <w:color w:val="000000"/>
        </w:rPr>
        <w:fldChar w:fldCharType="end"/>
      </w:r>
      <w:r w:rsidRPr="001C4975">
        <w:rPr>
          <w:rFonts w:eastAsia="Times New Roman" w:cs="Times New Roman"/>
          <w:color w:val="000000"/>
        </w:rPr>
        <w:t xml:space="preserve">, the higher condition factor of chum at D07 indicates good feeding in the northern SoG, although this was not seen in the stomach fullness at this site. The good condition (for chum salmon) in NSoG, low feeding and condition in DI-JS, followed by high feeding and condition in QCSt for pink and chum salmon, was mirrored by the study done on juvenile sockeye salmon in the same area in 2015, which found food limitation and similar foraging hot spots </w:t>
      </w:r>
      <w:r w:rsidRPr="001C4975">
        <w:rPr>
          <w:rFonts w:eastAsia="Times New Roman" w:cs="Times New Roman"/>
          <w:color w:val="000000"/>
        </w:rPr>
        <w:fldChar w:fldCharType="begin" w:fldLock="1"/>
      </w:r>
      <w:r w:rsidRPr="001C4975">
        <w:rPr>
          <w:rFonts w:eastAsia="Times New Roman" w:cs="Times New Roman"/>
          <w:color w:val="000000"/>
        </w:rPr>
        <w:instrText>ADDIN CSL_CITATION {"citationItems":[{"id":"ITEM-1","itemData":{"DOI":"10.1111/fog.12471","ISSN":"1054-6006","abstract":"The productivity of Fraser River sockeye salmon has declined in recent years, with 2019 being the lowest return on record. The cause of the decline is still not fully understood; however, bottom-up drivers and trophic interactions during the early marine migration are considered to be important contributing factors. McKinnell et al. (Fisheries Oceanography, 23, 2014 and 322) developed a “trophic gauntlet hypothesis,” proposing that low biological productivity leads to an energy deficit from poor foraging opportunities in migrating salmon. When combined with poor foraging conditions in typically productive waters elsewhere on the migration, low marine survival may result. Our study examined prey availability and stomach fullness of juvenile sockeye salmon along the 120 km stretch of the coastal migration through the Discovery Islands and Johnstone Strait to determine whether this section of the migration is indeed food limited. We observed low stomach fullness throughout tidally mixed waters, providing empirical support for the trophic gauntlet hypothesis. Zooplankton abundance was high in these regions so it appeared that unfavourably small prey size may have been the cause of low foraging success. We also observed foraging hotspots at both ends of the gauntlet, indicating that such areas may be key feeding grounds for migratory salmon.","author":[{"dropping-particle":"","family":"James","given":"Samantha E.","non-dropping-particle":"","parse-names":false,"suffix":""},{"dropping-particle":"","family":"Pakhomov","given":"Evgeny A.","non-dropping-particle":"","parse-names":false,"suffix":""},{"dropping-particle":"","family":"Mahara","given":"Natalie","non-dropping-particle":"","parse-names":false,"suffix":""},{"dropping-particle":"","family":"Hunt","given":"Brian P.V.","non-dropping-particle":"","parse-names":false,"suffix":""}],"container-title":"Fisheries Oceanography","id":"ITEM-1","issue":"3","issued":{"date-parts":[["2020"]]},"page":"0-2","title":"Running the trophic gauntlet: Empirical support for reduced foraging success in juvenile salmon in tidally mixed coastal waters","type":"article-journal","volume":"29"},"uris":["http://www.mendeley.com/documents/?uuid=e4835d9b-0fa1-4027-b56b-ff583bc7a6de"]}],"mendeley":{"formattedCitation":"(James et al., 2020)","plainTextFormattedCitation":"(James et al., 2020)","previouslyFormattedCitation":"(James et al., 2020)"},"properties":{"noteIndex":0},"schema":"https://github.com/citation-style-language/schema/raw/master/csl-citation.json"}</w:instrText>
      </w:r>
      <w:r w:rsidRPr="001C4975">
        <w:rPr>
          <w:rFonts w:eastAsia="Times New Roman" w:cs="Times New Roman"/>
          <w:color w:val="000000"/>
        </w:rPr>
        <w:fldChar w:fldCharType="separate"/>
      </w:r>
      <w:r w:rsidRPr="001C4975">
        <w:rPr>
          <w:rFonts w:eastAsia="Times New Roman" w:cs="Times New Roman"/>
          <w:noProof/>
          <w:color w:val="000000"/>
        </w:rPr>
        <w:t>(James et al., 2020)</w:t>
      </w:r>
      <w:r w:rsidRPr="001C4975">
        <w:rPr>
          <w:rFonts w:eastAsia="Times New Roman" w:cs="Times New Roman"/>
          <w:color w:val="000000"/>
        </w:rPr>
        <w:fldChar w:fldCharType="end"/>
      </w:r>
      <w:r w:rsidRPr="001C4975">
        <w:rPr>
          <w:rFonts w:eastAsia="Times New Roman" w:cs="Times New Roman"/>
          <w:color w:val="000000"/>
        </w:rPr>
        <w:t xml:space="preserve">. </w:t>
      </w:r>
      <w:commentRangeStart w:id="10"/>
      <w:r w:rsidRPr="001C4975">
        <w:rPr>
          <w:rFonts w:eastAsia="Times New Roman" w:cs="Times New Roman"/>
          <w:color w:val="000000"/>
        </w:rPr>
        <w:t>However</w:t>
      </w:r>
      <w:commentRangeEnd w:id="10"/>
      <w:r w:rsidRPr="001C4975">
        <w:rPr>
          <w:rStyle w:val="CommentReference"/>
          <w:sz w:val="24"/>
          <w:szCs w:val="24"/>
        </w:rPr>
        <w:commentReference w:id="10"/>
      </w:r>
      <w:r w:rsidRPr="001C4975">
        <w:rPr>
          <w:rFonts w:eastAsia="Times New Roman" w:cs="Times New Roman"/>
          <w:color w:val="000000"/>
        </w:rPr>
        <w:t xml:space="preserve">, another study on the growth of juvenile salmon found that pink and chum salmon experienced low growth in the Johnstone Strait and Queen Charlotte Strait area during 2012 – 2014 outmigration </w:t>
      </w:r>
      <w:r w:rsidRPr="001C4975">
        <w:rPr>
          <w:rFonts w:eastAsia="Times New Roman" w:cs="Times New Roman"/>
          <w:color w:val="000000"/>
        </w:rPr>
        <w:fldChar w:fldCharType="begin" w:fldLock="1"/>
      </w:r>
      <w:r w:rsidRPr="001C4975">
        <w:rPr>
          <w:rFonts w:eastAsia="Times New Roman" w:cs="Times New Roman"/>
          <w:color w:val="000000"/>
        </w:rPr>
        <w:instrText>ADDIN CSL_CITATION {"citationItems":[{"id":"ITEM-1","itemData":{"DOI":"10.1111/fog.12243","ISSN":"13652419","abstract":"Juvenile salmon traveling northwestward to the Pacific Ocean from the Strait of Georgia migrate through and take residence in both Johnstone and Queen Charlotte Straits. Johnstone Strait is a narrow and deep passage that is tidally mixed daily, resulting in a nearly isothermal water column, surface to the bottom (approximately 250 m). The trophic gauntlet hypothesis (McKinnell, Curchitser, Groot, Kaeriyama, &amp; Trudel,) suggests that Johnstone Strait provides a poor growth environment for fish required to transit this area during their migration, due to the oceanographic conditions found there. Using insulin-like growth factor-1 (IGF1), a hormone used to assess short-term growth (within 5–7 days) in fishes, growth was measured in individual juvenile salmon from five species in the Northern Strait of Georgia, Johnstone Strait, Queen Charlotte Strait, and Queen Charlotte Sound in the summer of 2012, 2013, and 2014. All five juvenile salmon species had significantly lower IGF1 concentration in both Johnstone and Queen Charlotte Straits as compared to the Northern Strait of Georgia. These results are consistent with some aspects of the tropic gauntlet hypothesis as growth of juvenile salmon in both Johnstone and Queen Charlotte Straits were significantly lower than found in the Northern Strait of Georgia across all salmon species and all years. In addition, these results demonstrate the utility of growth indices for assessing the effects of environmental variation on juvenile salmon in the presence of a strong ecological driver.","author":[{"dropping-particle":"","family":"Journey","given":"M. L.","non-dropping-particle":"","parse-names":false,"suffix":""},{"dropping-particle":"","family":"Trudel","given":"M.","non-dropping-particle":"","parse-names":false,"suffix":""},{"dropping-particle":"","family":"Young","given":"G.","non-dropping-particle":"","parse-names":false,"suffix":""},{"dropping-particle":"","family":"Beckman","given":"B. R.","non-dropping-particle":"","parse-names":false,"suffix":""}],"container-title":"Fisheries Oceanography","id":"ITEM-1","issue":"2","issued":{"date-parts":[["2018"]]},"page":"174-183","title":"Evidence for depressed growth of juvenile Pacific salmon (Oncorhynchus) in Johnstone and Queen Charlotte Straits, British Columbia","type":"article-journal","volume":"27"},"uris":["http://www.mendeley.com/documents/?uuid=9d920d2b-0236-4996-9605-fa54f8b2b8f6"]}],"mendeley":{"formattedCitation":"(Journey et al., 2018)","plainTextFormattedCitation":"(Journey et al., 2018)","previouslyFormattedCitation":"(Journey et al., 2018)"},"properties":{"noteIndex":0},"schema":"https://github.com/citation-style-language/schema/raw/master/csl-citation.json"}</w:instrText>
      </w:r>
      <w:r w:rsidRPr="001C4975">
        <w:rPr>
          <w:rFonts w:eastAsia="Times New Roman" w:cs="Times New Roman"/>
          <w:color w:val="000000"/>
        </w:rPr>
        <w:fldChar w:fldCharType="separate"/>
      </w:r>
      <w:r w:rsidRPr="001C4975">
        <w:rPr>
          <w:rFonts w:eastAsia="Times New Roman" w:cs="Times New Roman"/>
          <w:noProof/>
          <w:color w:val="000000"/>
        </w:rPr>
        <w:t>(Journey et al., 2018)</w:t>
      </w:r>
      <w:r w:rsidRPr="001C4975">
        <w:rPr>
          <w:rFonts w:eastAsia="Times New Roman" w:cs="Times New Roman"/>
          <w:color w:val="000000"/>
        </w:rPr>
        <w:fldChar w:fldCharType="end"/>
      </w:r>
      <w:r w:rsidRPr="001C4975">
        <w:rPr>
          <w:rFonts w:eastAsia="Times New Roman" w:cs="Times New Roman"/>
          <w:color w:val="000000"/>
        </w:rPr>
        <w:t>. It may be speculated that it may have occurred due to low feeding opportunities but juvenile pink and chum salmon diets in this area had never been analyzed until this current study.</w:t>
      </w:r>
    </w:p>
    <w:p w14:paraId="051DAB16" w14:textId="77777777" w:rsidR="005954FE" w:rsidRPr="001C4975" w:rsidRDefault="005954FE" w:rsidP="005954FE">
      <w:pPr>
        <w:rPr>
          <w:rFonts w:eastAsia="Times New Roman" w:cs="Times New Roman"/>
          <w:color w:val="000000"/>
        </w:rPr>
      </w:pPr>
    </w:p>
    <w:p w14:paraId="5E391447" w14:textId="77777777" w:rsidR="005954FE" w:rsidRPr="001C4975" w:rsidRDefault="005954FE" w:rsidP="005954FE">
      <w:pPr>
        <w:rPr>
          <w:rFonts w:eastAsia="Times New Roman" w:cs="Times New Roman"/>
          <w:color w:val="000000"/>
        </w:rPr>
      </w:pPr>
      <w:commentRangeStart w:id="11"/>
      <w:r w:rsidRPr="001C4975">
        <w:rPr>
          <w:rFonts w:eastAsia="Times New Roman" w:cs="Times New Roman"/>
          <w:color w:val="000000"/>
        </w:rPr>
        <w:t xml:space="preserve">The size differences were expected between the two regions along the migration route, but chum salmon had a larger range of sizes, potentially indicating longer residence time than pink </w:t>
      </w:r>
      <w:commentRangeStart w:id="12"/>
      <w:r w:rsidRPr="001C4975">
        <w:rPr>
          <w:rFonts w:eastAsia="Times New Roman" w:cs="Times New Roman"/>
          <w:color w:val="000000"/>
        </w:rPr>
        <w:t>salmon</w:t>
      </w:r>
      <w:commentRangeEnd w:id="12"/>
      <w:r w:rsidRPr="001C4975">
        <w:rPr>
          <w:rStyle w:val="CommentReference"/>
          <w:sz w:val="24"/>
          <w:szCs w:val="24"/>
        </w:rPr>
        <w:commentReference w:id="12"/>
      </w:r>
      <w:r w:rsidRPr="001C4975">
        <w:rPr>
          <w:rFonts w:eastAsia="Times New Roman" w:cs="Times New Roman"/>
          <w:color w:val="000000"/>
        </w:rPr>
        <w:t>.</w:t>
      </w:r>
      <w:commentRangeEnd w:id="11"/>
      <w:r w:rsidRPr="001C4975">
        <w:rPr>
          <w:rStyle w:val="CommentReference"/>
          <w:sz w:val="24"/>
          <w:szCs w:val="24"/>
        </w:rPr>
        <w:commentReference w:id="11"/>
      </w:r>
    </w:p>
    <w:p w14:paraId="4ECBC4DA" w14:textId="77777777" w:rsidR="005954FE" w:rsidRPr="001C4975" w:rsidRDefault="005954FE" w:rsidP="005954FE">
      <w:pPr>
        <w:rPr>
          <w:rFonts w:eastAsia="Times New Roman" w:cs="Times New Roman"/>
          <w:color w:val="000000"/>
        </w:rPr>
      </w:pPr>
    </w:p>
    <w:p w14:paraId="7A4BCFF6" w14:textId="77777777" w:rsidR="005954FE" w:rsidRPr="001C4975" w:rsidRDefault="005954FE" w:rsidP="005954FE">
      <w:pPr>
        <w:rPr>
          <w:rFonts w:eastAsia="Times New Roman" w:cs="Times New Roman"/>
          <w:color w:val="000000"/>
        </w:rPr>
      </w:pPr>
      <w:commentRangeStart w:id="13"/>
      <w:r w:rsidRPr="001C4975">
        <w:t>The difference in k between pink and chum salmon conditions at D07 may also indicate differing residence times in the Strait of Georgia, with pink salmon moving more quickly through the area.</w:t>
      </w:r>
      <w:commentRangeEnd w:id="13"/>
      <w:r w:rsidRPr="001C4975">
        <w:rPr>
          <w:rStyle w:val="CommentReference"/>
          <w:sz w:val="24"/>
          <w:szCs w:val="24"/>
        </w:rPr>
        <w:commentReference w:id="13"/>
      </w:r>
    </w:p>
    <w:p w14:paraId="4975F85E" w14:textId="77777777" w:rsidR="005954FE" w:rsidRPr="001C4975" w:rsidRDefault="005954FE" w:rsidP="005954FE">
      <w:pPr>
        <w:rPr>
          <w:rFonts w:eastAsia="Times New Roman" w:cs="Times New Roman"/>
          <w:color w:val="000000"/>
        </w:rPr>
      </w:pPr>
    </w:p>
    <w:p w14:paraId="4DC60C7C" w14:textId="77777777" w:rsidR="005954FE" w:rsidRPr="001C4975" w:rsidRDefault="005954FE" w:rsidP="005954FE">
      <w:pPr>
        <w:rPr>
          <w:rFonts w:eastAsia="Times New Roman" w:cs="Times New Roman"/>
          <w:color w:val="000000"/>
        </w:rPr>
      </w:pPr>
      <w:r w:rsidRPr="001C4975">
        <w:rPr>
          <w:rFonts w:eastAsia="Times New Roman" w:cs="Times New Roman"/>
          <w:color w:val="000000"/>
        </w:rPr>
        <w:tab/>
      </w:r>
      <w:r w:rsidRPr="001C4975">
        <w:rPr>
          <w:rFonts w:eastAsia="Times New Roman" w:cs="Times New Roman"/>
        </w:rPr>
        <w:t>While this research study focused on a snapshot of juvenile salmon feeding in June 2016 in this area, trends cannot be extrapolated without a seasonal or interannual component. The dynamics of each of these regions may shift over time, especially the Discovery Islands which naturally had more variability due to the freshwater influence on the ocean conditions. This study characterized salmon species interactions in high and low foraging scenarios, but other unknown factors could be contributing, such as feeding differences by salmon stock or competition with other species not included in the study. More accurate descriptions of these regions require a longer time series on salmon feeding during the outmigration period and across years, which was the focus of the next data chapter.</w:t>
      </w:r>
    </w:p>
    <w:p w14:paraId="41D9BED3" w14:textId="77777777" w:rsidR="005954FE" w:rsidRPr="001C4975" w:rsidRDefault="005954FE" w:rsidP="005954FE"/>
    <w:p w14:paraId="48B2D7B5" w14:textId="3619C832" w:rsidR="005954FE" w:rsidRPr="001C4975" w:rsidRDefault="00177C31" w:rsidP="005954FE">
      <w:pPr>
        <w:pStyle w:val="Heading4"/>
      </w:pPr>
      <w:bookmarkStart w:id="14" w:name="_Toc52016041"/>
      <w:r w:rsidRPr="001C4975">
        <w:t xml:space="preserve">2.4.2 </w:t>
      </w:r>
      <w:r w:rsidR="005954FE" w:rsidRPr="001C4975">
        <w:t>Competition in contrasting foraging conditions</w:t>
      </w:r>
      <w:bookmarkEnd w:id="14"/>
    </w:p>
    <w:p w14:paraId="100A1964" w14:textId="77777777" w:rsidR="005954FE" w:rsidRPr="001C4975" w:rsidRDefault="005954FE" w:rsidP="005954FE">
      <w:pPr>
        <w:rPr>
          <w:rFonts w:eastAsia="Times New Roman" w:cs="Times New Roman"/>
        </w:rPr>
      </w:pPr>
      <w:r w:rsidRPr="001C4975">
        <w:rPr>
          <w:rFonts w:eastAsia="Times New Roman" w:cs="Times New Roman"/>
        </w:rPr>
        <w:tab/>
        <w:t xml:space="preserve">Juvenile pink and chum salmon were found to have extreme values of stomach fullness in the DI-JS, relative to other locations along the coastal migration routes in the Pacific Northwest. For example, juvenile pink and chum mean gut fullness was found to be 2-4% body weight (BW) in the nearby Broughton Archipelago in 2003 and 2006 </w:t>
      </w:r>
      <w:r w:rsidRPr="001C4975">
        <w:rPr>
          <w:rFonts w:eastAsia="Times New Roman" w:cs="Times New Roman"/>
        </w:rPr>
        <w:fldChar w:fldCharType="begin" w:fldLock="1"/>
      </w:r>
      <w:r w:rsidRPr="001C4975">
        <w:rPr>
          <w:rFonts w:eastAsia="Times New Roman" w:cs="Times New Roman"/>
        </w:rPr>
        <w:instrText>ADDIN CSL_CITATION {"citationItems":[{"id":"ITEM-1","itemData":{"author":[{"dropping-particle":"","family":"Gulbransen","given":"Christina Olga Marie","non-dropping-particle":"","parse-names":false,"suffix":""}],"id":"ITEM-1","issued":{"date-parts":[["2014"]]},"title":"Feeding in troubled waters: a comparative diet analysis of pink (Oncorhynchus gorbuscha) and chum (O. keta) salmon during their first months at sea in the Broughton Archipelago, British Columbia","type":"thesis"},"uris":["http://www.mendeley.com/documents/?uuid=85207574-0755-452a-8a0a-b5e21d0c0cc9"]}],"mendeley":{"formattedCitation":"(Gulbransen, 2014)","plainTextFormattedCitation":"(Gulbransen, 2014)","previouslyFormattedCitation":"(Gulbransen, 2014)"},"properties":{"noteIndex":0},"schema":"https://github.com/citation-style-language/schema/raw/master/csl-citation.json"}</w:instrText>
      </w:r>
      <w:r w:rsidRPr="001C4975">
        <w:rPr>
          <w:rFonts w:eastAsia="Times New Roman" w:cs="Times New Roman"/>
        </w:rPr>
        <w:fldChar w:fldCharType="separate"/>
      </w:r>
      <w:r w:rsidRPr="001C4975">
        <w:rPr>
          <w:rFonts w:eastAsia="Times New Roman" w:cs="Times New Roman"/>
          <w:noProof/>
        </w:rPr>
        <w:t>(Gulbransen, 2014)</w:t>
      </w:r>
      <w:r w:rsidRPr="001C4975">
        <w:rPr>
          <w:rFonts w:eastAsia="Times New Roman" w:cs="Times New Roman"/>
        </w:rPr>
        <w:fldChar w:fldCharType="end"/>
      </w:r>
      <w:r w:rsidRPr="001C4975">
        <w:rPr>
          <w:rFonts w:eastAsia="Times New Roman" w:cs="Times New Roman"/>
        </w:rPr>
        <w:t xml:space="preserve">, 1% BW in Northern B.C. in 2000-2002 </w:t>
      </w:r>
      <w:r w:rsidRPr="001C4975">
        <w:rPr>
          <w:rFonts w:eastAsia="Times New Roman" w:cs="Times New Roman"/>
        </w:rPr>
        <w:fldChar w:fldCharType="begin" w:fldLock="1"/>
      </w:r>
      <w:r w:rsidRPr="001C4975">
        <w:rPr>
          <w:rFonts w:eastAsia="Times New Roman" w:cs="Times New Roman"/>
        </w:rPr>
        <w:instrText>ADDIN CSL_CITATION {"citationItems":[{"id":"ITEM-1","itemData":{"author":[{"dropping-particle":"","family":"Brodeur","given":"Richard D. a","non-dropping-particle":"","parse-names":false,"suffix":""},{"dropping-particle":"","family":"Daly","given":"Elizabeth A.","non-dropping-particle":"","parse-names":false,"suffix":""},{"dropping-particle":"V.","family":"Sturdevant","given":"Molly","non-dropping-particle":"","parse-names":false,"suffix":""},{"dropping-particle":"","family":"Miller","given":"Todd W.","non-dropping-particle":"","parse-names":false,"suffix":""},{"dropping-particle":"","family":"Moss","given":"Jamal H.","non-dropping-particle":"","parse-names":false,"suffix":""},{"dropping-particle":"","family":"Thiess","given":"Mary E.","non-dropping-particle":"","parse-names":false,"suffix":""},{"dropping-particle":"","family":"Trudel","given":"Marc","non-dropping-particle":"","parse-names":false,"suffix":""},{"dropping-particle":"","family":"Weitkamp","given":"Laurie A.","non-dropping-particle":"","parse-names":false,"suffix":""},{"dropping-particle":"","family":"Armstrong","given":"Janet","non-dropping-particle":"","parse-names":false,"suffix":""},{"dropping-particle":"","family":"Norton","given":"Elizabeth C.","non-dropping-particle":"","parse-names":false,"suffix":""}],"container-title":"American Fisheries Society Symposium","id":"ITEM-1","issue":"February 2015","issued":{"date-parts":[["2007"]]},"page":"183","title":"Regional comparisons of juvenile salmon feeding in coastal marine waters off the West Coast of North America","type":"article-journal","volume":"57"},"uris":["http://www.mendeley.com/documents/?uuid=a58c203a-2ec5-4048-847b-1688919c7394"]}],"mendeley":{"formattedCitation":"(R. D. a Brodeur et al., 2007)","manualFormatting":"(Brodeur et al., 2007)","plainTextFormattedCitation":"(R. D. a Brodeur et al., 2007)","previouslyFormattedCitation":"(R. D. a Brodeur et al., 2007)"},"properties":{"noteIndex":0},"schema":"https://github.com/citation-style-language/schema/raw/master/csl-citation.json"}</w:instrText>
      </w:r>
      <w:r w:rsidRPr="001C4975">
        <w:rPr>
          <w:rFonts w:eastAsia="Times New Roman" w:cs="Times New Roman"/>
        </w:rPr>
        <w:fldChar w:fldCharType="separate"/>
      </w:r>
      <w:r w:rsidRPr="001C4975">
        <w:rPr>
          <w:rFonts w:eastAsia="Times New Roman" w:cs="Times New Roman"/>
          <w:noProof/>
        </w:rPr>
        <w:t>(Brodeur et al., 2007)</w:t>
      </w:r>
      <w:r w:rsidRPr="001C4975">
        <w:rPr>
          <w:rFonts w:eastAsia="Times New Roman" w:cs="Times New Roman"/>
        </w:rPr>
        <w:fldChar w:fldCharType="end"/>
      </w:r>
      <w:r w:rsidRPr="001C4975">
        <w:rPr>
          <w:rFonts w:eastAsia="Times New Roman" w:cs="Times New Roman"/>
        </w:rPr>
        <w:t xml:space="preserve">, 1-4% BW in Southeast Alaska in 2001 </w:t>
      </w:r>
      <w:r w:rsidRPr="001C4975">
        <w:rPr>
          <w:rFonts w:eastAsia="Times New Roman" w:cs="Times New Roman"/>
        </w:rPr>
        <w:fldChar w:fldCharType="begin" w:fldLock="1"/>
      </w:r>
      <w:r w:rsidRPr="001C4975">
        <w:rPr>
          <w:rFonts w:eastAsia="Times New Roman" w:cs="Times New Roman"/>
        </w:rPr>
        <w:instrText>ADDIN CSL_CITATION {"citationItems":[{"id":"ITEM-1","itemData":{"author":[{"dropping-particle":"V","family":"Sturdevant","given":"Molly","non-dropping-particle":"","parse-names":false,"suffix":""},{"dropping-particle":"","family":"Fergusson","given":"Emily A","non-dropping-particle":"","parse-names":false,"suffix":""},{"dropping-particle":"","family":"Orsi","given":"Joseph A","non-dropping-particle":"","parse-names":false,"suffix":""},{"dropping-particle":"","family":"Wertheimer","given":"Alex C","non-dropping-particle":"","parse-names":false,"suffix":""}],"id":"ITEM-1","issued":{"date-parts":[["2002"]]},"title":"Diel Feeding of Juvenile Pink, Chum, and Coho Salmon in Icy Strait, Southeastern Alaska, May–September 2001","type":"report"},"uris":["http://www.mendeley.com/documents/?uuid=e618894f-30a8-412a-8adb-6f0dac50566d"]}],"mendeley":{"formattedCitation":"(Sturdevant et al., 2002)","plainTextFormattedCitation":"(Sturdevant et al., 2002)","previouslyFormattedCitation":"(Sturdevant et al., 2002)"},"properties":{"noteIndex":0},"schema":"https://github.com/citation-style-language/schema/raw/master/csl-citation.json"}</w:instrText>
      </w:r>
      <w:r w:rsidRPr="001C4975">
        <w:rPr>
          <w:rFonts w:eastAsia="Times New Roman" w:cs="Times New Roman"/>
        </w:rPr>
        <w:fldChar w:fldCharType="separate"/>
      </w:r>
      <w:r w:rsidRPr="001C4975">
        <w:rPr>
          <w:rFonts w:eastAsia="Times New Roman" w:cs="Times New Roman"/>
          <w:noProof/>
        </w:rPr>
        <w:t>(Sturdevant et al., 2002)</w:t>
      </w:r>
      <w:r w:rsidRPr="001C4975">
        <w:rPr>
          <w:rFonts w:eastAsia="Times New Roman" w:cs="Times New Roman"/>
        </w:rPr>
        <w:fldChar w:fldCharType="end"/>
      </w:r>
      <w:r w:rsidRPr="001C4975">
        <w:rPr>
          <w:rFonts w:eastAsia="Times New Roman" w:cs="Times New Roman"/>
        </w:rPr>
        <w:t xml:space="preserve">, and 1.7-1.9% BW in the eastern Gulf of Alaska </w:t>
      </w:r>
      <w:r w:rsidRPr="001C4975">
        <w:rPr>
          <w:rFonts w:eastAsia="Times New Roman" w:cs="Times New Roman"/>
        </w:rPr>
        <w:fldChar w:fldCharType="begin" w:fldLock="1"/>
      </w:r>
      <w:r w:rsidRPr="001C4975">
        <w:rPr>
          <w:rFonts w:eastAsia="Times New Roman" w:cs="Times New Roman"/>
        </w:rPr>
        <w:instrText>ADDIN CSL_CITATION {"citationItems":[{"id":"ITEM-1","itemData":{"DOI":"10.1016/j.dsr2.2019.06.006","ISSN":"09670645","abstract":"Diet habits of five Pacific salmon species caught in the marine waters of the eastern and central regions of the Gulf of Alaska (GOA) were analyzed for spatial, interannual, seasonal, and ontogenetic differences. By making comparative analysis of diet variability over several years and marine conditions, between the eastern and central GOA ecosystems, during summer and fall, and between juvenile and adult salmon, we add to the understanding of the role of salmon in the GOA ecosystem. Diet composition differences were significant between all salmon/age-class pairs except for juvenile pink and sockeye salmon (no diet difference). The diets with the strongest separation (difference) were between either piscivorous salmon (Chinook or coho) and any planktivorous salmon (chum, sockeye or pink). Interannual differences in diet were also prevalent (all tested pairs were significant), followed by size-based ontogenetic diet changes between juveniles and adults, seasonal differences, and regional differences (eastern vs. central GOA). Lower and upper trophic level productivity in the GOA varied over the study period which influenced the type and amount of prey available to both piscivorous and planktivorous salmon. The year 2011 was an anomalously low production year in the GOA and this was reflected in poor feeding rate (stomach fullness) and condition factor. In contrast, foraging conditions during 2013 allowed for a positive condition factor for all juvenile salmon across the GOA even with low stomach fullness. Juvenile salmon in 2012 and 2014 had average feeding rates and condition factor. Interannual differences in the type of prey consumed, feeding rate, and condition factor often co-varied across region. These findings suggest that juvenile, immature, and maturing salmon growth and condition can be influenced by bottom-up forces in the ocean which may ultimately affect run timing and survival rate.","author":[{"dropping-particle":"","family":"Daly","given":"Elizabeth A.","non-dropping-particle":"","parse-names":false,"suffix":""},{"dropping-particle":"","family":"Moss","given":"Jamal H.","non-dropping-particle":"","parse-names":false,"suffix":""},{"dropping-particle":"","family":"Fergusson","given":"E.","non-dropping-particle":"","parse-names":false,"suffix":""},{"dropping-particle":"","family":"Debenham","given":"C.","non-dropping-particle":"","parse-names":false,"suffix":""}],"container-title":"Deep-Sea Research Part II: Topical Studies in Oceanography","id":"ITEM-1","issue":"June","issued":{"date-parts":[["2019"]]},"page":"329-339","publisher":"Elsevier Ltd","title":"Feeding ecology of salmon in eastern and central Gulf of Alaska","type":"article-journal","volume":"165"},"uris":["http://www.mendeley.com/documents/?uuid=3593b97d-3f02-4410-a971-6caf626f8d25"]}],"mendeley":{"formattedCitation":"(Daly et al., 2019)","plainTextFormattedCitation":"(Daly et al., 2019)","previouslyFormattedCitation":"(Daly et al., 2019)"},"properties":{"noteIndex":0},"schema":"https://github.com/citation-style-language/schema/raw/master/csl-citation.json"}</w:instrText>
      </w:r>
      <w:r w:rsidRPr="001C4975">
        <w:rPr>
          <w:rFonts w:eastAsia="Times New Roman" w:cs="Times New Roman"/>
        </w:rPr>
        <w:fldChar w:fldCharType="separate"/>
      </w:r>
      <w:r w:rsidRPr="001C4975">
        <w:rPr>
          <w:rFonts w:eastAsia="Times New Roman" w:cs="Times New Roman"/>
          <w:noProof/>
        </w:rPr>
        <w:t>(Daly et al., 2019)</w:t>
      </w:r>
      <w:r w:rsidRPr="001C4975">
        <w:rPr>
          <w:rFonts w:eastAsia="Times New Roman" w:cs="Times New Roman"/>
        </w:rPr>
        <w:fldChar w:fldCharType="end"/>
      </w:r>
      <w:r w:rsidRPr="001C4975">
        <w:rPr>
          <w:rFonts w:eastAsia="Times New Roman" w:cs="Times New Roman"/>
        </w:rPr>
        <w:t xml:space="preserve">. Comparatively, in this study juvenile pink and chum salmon gut fullness averaged &lt; 0.5 % BW in the first five sites (0.35% pink; 0.40% chum) and &gt;5% BW in QCSt (7.5% pink; 6.2% chum). </w:t>
      </w:r>
      <w:commentRangeStart w:id="15"/>
      <w:commentRangeStart w:id="16"/>
      <w:r w:rsidRPr="001C4975">
        <w:rPr>
          <w:rFonts w:eastAsia="Times New Roman" w:cs="Times New Roman"/>
        </w:rPr>
        <w:t>This foraging refuge of Queen Charlotte Strait may help juvenile salmon meet their energetic demands for outmigration after a period of potential food limitation and poor food quality.</w:t>
      </w:r>
      <w:commentRangeEnd w:id="15"/>
      <w:r w:rsidRPr="001C4975">
        <w:rPr>
          <w:rStyle w:val="CommentReference"/>
          <w:sz w:val="24"/>
          <w:szCs w:val="24"/>
        </w:rPr>
        <w:commentReference w:id="15"/>
      </w:r>
      <w:commentRangeEnd w:id="16"/>
      <w:r w:rsidRPr="001C4975">
        <w:rPr>
          <w:rStyle w:val="CommentReference"/>
          <w:sz w:val="24"/>
          <w:szCs w:val="24"/>
        </w:rPr>
        <w:commentReference w:id="16"/>
      </w:r>
    </w:p>
    <w:p w14:paraId="6E7CD49C" w14:textId="77777777" w:rsidR="005954FE" w:rsidRPr="001C4975" w:rsidRDefault="005954FE" w:rsidP="005954FE">
      <w:pPr>
        <w:rPr>
          <w:rFonts w:eastAsia="Times New Roman" w:cs="Times New Roman"/>
        </w:rPr>
      </w:pPr>
    </w:p>
    <w:p w14:paraId="45F56938" w14:textId="77777777" w:rsidR="005954FE" w:rsidRPr="001C4975" w:rsidRDefault="005954FE" w:rsidP="005954FE">
      <w:pPr>
        <w:rPr>
          <w:rFonts w:eastAsia="Times New Roman" w:cs="Times New Roman"/>
        </w:rPr>
      </w:pPr>
      <w:commentRangeStart w:id="17"/>
      <w:r w:rsidRPr="001C4975">
        <w:rPr>
          <w:rFonts w:eastAsia="Times New Roman" w:cs="Times New Roman"/>
          <w:color w:val="000000"/>
        </w:rPr>
        <w:t xml:space="preserve">However, if ocean conditions change and these refuge areas become unproductive, it can have devastating effects on salmon survival </w:t>
      </w:r>
      <w:r w:rsidRPr="001C4975">
        <w:rPr>
          <w:rFonts w:eastAsia="Times New Roman" w:cs="Times New Roman"/>
          <w:color w:val="000000"/>
        </w:rPr>
        <w:fldChar w:fldCharType="begin" w:fldLock="1"/>
      </w:r>
      <w:r w:rsidRPr="001C4975">
        <w:rPr>
          <w:rFonts w:eastAsia="Times New Roman" w:cs="Times New Roman"/>
          <w:color w:val="000000"/>
        </w:rPr>
        <w:instrText>ADDIN CSL_CITATION {"citationItems":[{"id":"ITEM-1","itemData":{"DOI":"10.1111/fog.12063","ISSN":"13652419","abstract":"In spite of a relatively optimistic pre-season forecast, the total return of adult sockeye salmon (Oncorhynchus nerka) to the Fraser River (British Columbia, Canada) in 2009 was the lowest recorded since quantitative records began in the late 1940s. A plausible mechanism is proposed that links a sequence of extreme oceanic and climatic events to poor marine survival. It began with record-setting snow packs in the coastal mountain range during the winter of 2007 that led to the development of unprecedented oceanographic conditions in the spring of 2007 from Queen Charlotte Strait in central British Columbia to Southeast Alaska. When combined with equally extreme atmospheric anomalies in the region in the spring of 2007, with a winter wind regime persisting through July, a coastal surface ocean with characteristics that are known to be associated with lower marine survival was established. Most of the sockeye salmon that were expected to return to the Fraser River as adults in 2009 passed through this atypical ocean as juveniles on their migration to the open ocean in 2007. A trophic gauntlet hypothesis is proposed as a new paradigm to describe the oceanic environment faced by sockeye salmon after they emigrate northward from the Strait of Georgia. The hypothesis identifies a new type of high nutrient low chlorophyll region that can explain how oceanographic extremes at critical locations along the migration route beyond the Strait of Georgia can reduce marine survival in some years. © 2014 John Wiley &amp; Sons Ltd.","author":[{"dropping-particle":"","family":"Mckinnell","given":"Skip","non-dropping-particle":"","parse-names":false,"suffix":""},{"dropping-particle":"","family":"Curchitser","given":"Enrique","non-dropping-particle":"","parse-names":false,"suffix":""},{"dropping-particle":"","family":"Groot","given":"Kees","non-dropping-particle":"","parse-names":false,"suffix":""},{"dropping-particle":"","family":"Kaeriyama","given":"Masahide","non-dropping-particle":"","parse-names":false,"suffix":""},{"dropping-particle":"","family":"Trudel","given":"Marc","non-dropping-particle":"","parse-names":false,"suffix":""}],"container-title":"Fisheries Oceanography","id":"ITEM-1","issue":"4","issued":{"date-parts":[["2014"]]},"page":"322-341","title":"Oceanic and atmospheric extremes motivate a new hypothesis for variable marine survival of Fraser River sockeye salmon","type":"article-journal","volume":"23"},"uris":["http://www.mendeley.com/documents/?uuid=450dba1f-2d53-42ad-be71-9cfe900303a6"]},{"id":"ITEM-2","itemData":{"DOI":"10.1080/19425120.2012.676607","ISSN":"19425120","abstract":"Trawl studies from 1998 to 2009 indicated that juvenile Pacific salmon Oncorhynchus spp. and Pacific herring Clupea pallasii represented 98% of the fish in the surface waters of the Strait of Georgia during the day in the spring and early summer. Standardized catches of all juvenile Pacific salmon in the trawl surveys were lowest in 2007. Catches of young-of-the-year Pacific herring were also extremely low in 2007. Three years later, the 2007 year-class had the lowest recruitment to the fishery in recorded history. In 2007, juvenile coho salmon O. kisutch and Chinook salmon O. tshawytscha were small and had the lowest condition of the fish in all surveys as well as a high percentage of empty stomachs. The early marine survival of coho salmon in 2007 and the total survival in 2008 were exceptionally poor. Trawl catches of juvenile chum salmon O. keta in 2007 were the lowest of all surveys. Adult chum salmon from these juveniles that returned in 2010 had extremely poor survival. Juvenile sockeye salmon O. nerka that entered the Strait of Georgia in the spring of 2007 and returned to the Fraser River as adults in 2009 also had such exceptionally poor marine survival that a judicial inquiry was conducted to determine the causes. The synchronous poor growth, survival, or both of all of themajor species in the surface waters of the Strait of Georgia in the spring of 2007 indicated that there was a common cause which we propose as poor food production. The causes of the high mortality likely represented a unique extreme in the variability of the factors that normally affect the survival of juvenile Pacific salmon and Pacific herring in the early marine period in the Strait of Georgia. ©American Fisheries Society 2012.","author":[{"dropping-particle":"","family":"Beamish","given":"R. J.","non-dropping-particle":"","parse-names":false,"suffix":""},{"dropping-particle":"","family":"Neville","given":"C.","non-dropping-particle":"","parse-names":false,"suffix":""},{"dropping-particle":"","family":"Sweeting","given":"R.","non-dropping-particle":"","parse-names":false,"suffix":""},{"dropping-particle":"","family":"Lange","given":"K.","non-dropping-particle":"","parse-names":false,"suffix":""}],"container-title":"Marine and Coastal Fisheries","id":"ITEM-2","issue":"1","issued":{"date-parts":[["2012"]]},"page":"403-414","title":"The synchronous failure of juvenile pacific salmon and herring production in the strait of georgia in 2007 and the poor return of sockeye salmon to the Fraser river in 2009","type":"article-journal","volume":"4"},"uris":["http://www.mendeley.com/documents/?uuid=da2fba48-2aa3-416f-a538-3ab6ef3d399a"]}],"mendeley":{"formattedCitation":"(Beamish et al., 2012; Mckinnell et al., 2014)","plainTextFormattedCitation":"(Beamish et al., 2012; Mckinnell et al., 2014)","previouslyFormattedCitation":"(Beamish et al., 2012; Mckinnell et al., 2014)"},"properties":{"noteIndex":0},"schema":"https://github.com/citation-style-language/schema/raw/master/csl-citation.json"}</w:instrText>
      </w:r>
      <w:r w:rsidRPr="001C4975">
        <w:rPr>
          <w:rFonts w:eastAsia="Times New Roman" w:cs="Times New Roman"/>
          <w:color w:val="000000"/>
        </w:rPr>
        <w:fldChar w:fldCharType="separate"/>
      </w:r>
      <w:r w:rsidRPr="001C4975">
        <w:rPr>
          <w:rFonts w:eastAsia="Times New Roman" w:cs="Times New Roman"/>
          <w:noProof/>
          <w:color w:val="000000"/>
        </w:rPr>
        <w:t>(Beamish et al., 2012; Mckinnell et al., 2014)</w:t>
      </w:r>
      <w:r w:rsidRPr="001C4975">
        <w:rPr>
          <w:rFonts w:eastAsia="Times New Roman" w:cs="Times New Roman"/>
          <w:color w:val="000000"/>
        </w:rPr>
        <w:fldChar w:fldCharType="end"/>
      </w:r>
      <w:r w:rsidRPr="001C4975">
        <w:rPr>
          <w:rFonts w:eastAsia="Times New Roman" w:cs="Times New Roman"/>
          <w:color w:val="000000"/>
        </w:rPr>
        <w:t>.</w:t>
      </w:r>
      <w:commentRangeEnd w:id="17"/>
      <w:r w:rsidRPr="001C4975">
        <w:rPr>
          <w:rStyle w:val="CommentReference"/>
          <w:sz w:val="24"/>
          <w:szCs w:val="24"/>
        </w:rPr>
        <w:commentReference w:id="17"/>
      </w:r>
      <w:r w:rsidRPr="001C4975">
        <w:rPr>
          <w:rFonts w:eastAsia="Times New Roman" w:cs="Times New Roman"/>
          <w:color w:val="000000"/>
        </w:rPr>
        <w:t xml:space="preserve">  </w:t>
      </w:r>
    </w:p>
    <w:p w14:paraId="72D26F9E" w14:textId="77777777" w:rsidR="005954FE" w:rsidRPr="001C4975" w:rsidRDefault="005954FE" w:rsidP="005954FE">
      <w:pPr>
        <w:rPr>
          <w:rFonts w:eastAsia="Times New Roman" w:cs="Times New Roman"/>
        </w:rPr>
      </w:pPr>
    </w:p>
    <w:p w14:paraId="0E10FE48" w14:textId="77777777" w:rsidR="005954FE" w:rsidRPr="001C4975" w:rsidRDefault="005954FE" w:rsidP="005954FE">
      <w:pPr>
        <w:rPr>
          <w:rFonts w:eastAsia="Times New Roman" w:cs="Times New Roman"/>
        </w:rPr>
      </w:pPr>
      <w:r w:rsidRPr="001C4975">
        <w:rPr>
          <w:rFonts w:eastAsia="Times New Roman" w:cs="Times New Roman"/>
        </w:rPr>
        <w:tab/>
        <w:t xml:space="preserve">In these low foraging conditions, juvenile pink and chum salmon were likely competing for limited resources and employ species-specific strategies in response to challenging conditions. Chum salmon had been shown to adapt and switch to gelatinous prey in response to inter-specific competition with pink salmon at the adult phase. This study indicated that chum salmon prey switching may occur as early as juvenile stage. The specialization under low foraging conditions was reflected in the low prey richness, low stomach fullness and low dietary overlap between pink and chum salmon along the DI-JS route. In contrast, the site at Queen Charlotte Strait had the opposite trend, with high prey richness, high gut fullness and high dietary overlap between species, indicating a lack of competition likely due to high prey availability </w:t>
      </w:r>
      <w:r w:rsidRPr="001C4975">
        <w:rPr>
          <w:rFonts w:eastAsia="Times New Roman" w:cs="Times New Roman"/>
          <w:highlight w:val="yellow"/>
        </w:rPr>
        <w:t>(refs??)</w:t>
      </w:r>
      <w:r w:rsidRPr="001C4975">
        <w:rPr>
          <w:rFonts w:eastAsia="Times New Roman" w:cs="Times New Roman"/>
        </w:rPr>
        <w:t>. Therefore, salmon species potential to compete for limited food resources during early marine migration was dynamic, may shift over time and requires further in-depth research.</w:t>
      </w:r>
    </w:p>
    <w:p w14:paraId="3CF7C9A0" w14:textId="77777777" w:rsidR="005954FE" w:rsidRPr="001C4975" w:rsidRDefault="005954FE" w:rsidP="005954FE"/>
    <w:p w14:paraId="35AAD853" w14:textId="7899B209" w:rsidR="005954FE" w:rsidRPr="001C4975" w:rsidRDefault="00177C31" w:rsidP="005954FE">
      <w:pPr>
        <w:pStyle w:val="Heading4"/>
      </w:pPr>
      <w:bookmarkStart w:id="18" w:name="_Toc52016042"/>
      <w:r w:rsidRPr="001C4975">
        <w:t xml:space="preserve">2.4.3 </w:t>
      </w:r>
      <w:r w:rsidR="005954FE" w:rsidRPr="001C4975">
        <w:t>Trophic niches of juvenile pink and chum salmon</w:t>
      </w:r>
      <w:bookmarkEnd w:id="18"/>
    </w:p>
    <w:p w14:paraId="7639ADFC" w14:textId="77777777" w:rsidR="005954FE" w:rsidRPr="001C4975" w:rsidRDefault="005954FE" w:rsidP="005954FE">
      <w:pPr>
        <w:rPr>
          <w:rFonts w:eastAsia="Times New Roman" w:cs="Times New Roman"/>
          <w:color w:val="000000"/>
        </w:rPr>
      </w:pPr>
      <w:r w:rsidRPr="001C4975">
        <w:rPr>
          <w:rFonts w:eastAsia="Times New Roman" w:cs="Times New Roman"/>
          <w:color w:val="000000"/>
        </w:rPr>
        <w:tab/>
        <w:t xml:space="preserve">Juvenile pink and chum salmon had similar diets when prey availability was high but utilized different foraging strategies when prey availability was low, which was indicative of resource partitioning. Throughout most of the study sites, chum salmon appeared to forage within the gelatinous predator niche, while pink salmon switched to the littoral niche utilizing nearshore insects, harpacticoids, caprellids and gammarids. These niche strategies shifted with the foraging intensity, since at the Queen Charlotte Strait site with ~7% body weight stomach fullness, both species fed very similarly. </w:t>
      </w:r>
      <w:commentRangeStart w:id="19"/>
      <w:r w:rsidRPr="001C4975">
        <w:rPr>
          <w:rFonts w:eastAsia="Times New Roman" w:cs="Times New Roman"/>
          <w:color w:val="000000"/>
        </w:rPr>
        <w:t>Therefore, pink and chum salmon were observed to both consume similar and likely higher quality prey, such as euphausiids and large calanoids, in regions of high prey availability but clearly portion the resource space when prey was limited.</w:t>
      </w:r>
      <w:commentRangeEnd w:id="19"/>
      <w:r w:rsidRPr="001C4975">
        <w:rPr>
          <w:rFonts w:eastAsia="Times New Roman" w:cs="Times New Roman"/>
          <w:color w:val="000000"/>
        </w:rPr>
        <w:t xml:space="preserve"> </w:t>
      </w:r>
      <w:r w:rsidRPr="001C4975">
        <w:rPr>
          <w:rStyle w:val="CommentReference"/>
          <w:sz w:val="24"/>
          <w:szCs w:val="24"/>
        </w:rPr>
        <w:commentReference w:id="19"/>
      </w:r>
      <w:r w:rsidRPr="001C4975">
        <w:rPr>
          <w:rFonts w:eastAsia="Times New Roman" w:cs="Times New Roman"/>
          <w:color w:val="000000"/>
        </w:rPr>
        <w:t>This strategy would be expected to limit any potential competition but had not yet been explored in nearshore coastal environments for young salmon. </w:t>
      </w:r>
    </w:p>
    <w:p w14:paraId="1DD4817A" w14:textId="77777777" w:rsidR="005954FE" w:rsidRPr="001C4975" w:rsidRDefault="005954FE" w:rsidP="005954FE">
      <w:pPr>
        <w:rPr>
          <w:rFonts w:eastAsia="Times New Roman" w:cs="Times New Roman"/>
          <w:color w:val="000000"/>
        </w:rPr>
      </w:pPr>
    </w:p>
    <w:p w14:paraId="7C77F291" w14:textId="77777777" w:rsidR="005954FE" w:rsidRPr="001C4975" w:rsidRDefault="005954FE" w:rsidP="005954FE">
      <w:pPr>
        <w:rPr>
          <w:rFonts w:eastAsia="Times New Roman" w:cs="Times New Roman"/>
          <w:color w:val="000000"/>
        </w:rPr>
      </w:pPr>
      <w:r w:rsidRPr="001C4975">
        <w:rPr>
          <w:rFonts w:eastAsia="Times New Roman" w:cs="Times New Roman"/>
          <w:color w:val="000000"/>
        </w:rPr>
        <w:tab/>
        <w:t xml:space="preserve">The trophic niche of juvenile salmon in the Discovery Islands and Johnstone Strait can also be related to the habitat niche when pink salmon forage in the nearshore and chum salmon in the pelagic environment, on gelatinous or crustacean prey. Each sampling set captured salmon likely travelling within the same school(s), however nearshore prey items were found more frequently and in higher proportions in pink salmon diets, including higher prey richness of harpacticoids, insects, arachnids, barnacle larvae, cumaceans, caprellid and gammarid/corophiid amphipods. Pink salmon may consume these smaller, reliable and easy to catch prey </w:t>
      </w:r>
      <w:commentRangeStart w:id="20"/>
      <w:commentRangeStart w:id="21"/>
      <w:r w:rsidRPr="001C4975">
        <w:rPr>
          <w:rFonts w:eastAsia="Times New Roman" w:cs="Times New Roman"/>
          <w:color w:val="000000"/>
        </w:rPr>
        <w:t>since</w:t>
      </w:r>
      <w:commentRangeEnd w:id="20"/>
      <w:r w:rsidRPr="001C4975">
        <w:rPr>
          <w:rStyle w:val="CommentReference"/>
          <w:sz w:val="24"/>
          <w:szCs w:val="24"/>
        </w:rPr>
        <w:commentReference w:id="20"/>
      </w:r>
      <w:commentRangeEnd w:id="21"/>
      <w:r w:rsidRPr="001C4975">
        <w:rPr>
          <w:rStyle w:val="CommentReference"/>
          <w:sz w:val="24"/>
          <w:szCs w:val="24"/>
        </w:rPr>
        <w:commentReference w:id="21"/>
      </w:r>
      <w:r w:rsidRPr="001C4975">
        <w:rPr>
          <w:rFonts w:eastAsia="Times New Roman" w:cs="Times New Roman"/>
          <w:color w:val="000000"/>
        </w:rPr>
        <w:t xml:space="preserve"> they need to constantly feed in order to achieve growth rates of up to 3.5-7% body weight per day </w:t>
      </w:r>
      <w:r w:rsidRPr="001C4975">
        <w:rPr>
          <w:rFonts w:eastAsia="Times New Roman" w:cs="Times New Roman"/>
          <w:color w:val="000000"/>
        </w:rPr>
        <w:fldChar w:fldCharType="begin" w:fldLock="1"/>
      </w:r>
      <w:r w:rsidRPr="001C4975">
        <w:rPr>
          <w:rFonts w:eastAsia="Times New Roman" w:cs="Times New Roman"/>
          <w:color w:val="000000"/>
        </w:rPr>
        <w:instrText>ADDIN CSL_CITATION {"citationItems":[{"id":"ITEM-1","itemData":{"DOI":"10.1139/f64-100","ISSN":"0015-296X","abstract":"Pink salmon were sampled at various stages, as fry and fingerling in enclosed waters, as juveniles and subadults in the ocean and as maturing salmon in the commercial fishery. On the basis of length frequency data and from recapture measurements of marked and tagged individuals the instantaneous growth rate in length (g l ) for successive 30-day periods was computed. As a result three major growth stanzas were recognized. Following the entrance of fry into the estuary, growth was approximately exponential (g l = 0.559) during an initial 40-day period. Fish increased in length from 3.5 to 8.4 cm. Thereafter, the instantaneous rate of growth gradually declined to a minimum in March (g l = 0.076). During this time the length increased from 8.4 to 32.5 cm. The final growth period was marked by a rapid rate of increase in length in late April and early May (g l = 0.171), followed by a declining rate of increase in length which was finally terminated after the fish had re-entered the coastal waters and the commercial fishery (g l = 0.041). The length data were transformed to weight data from a generalized length–weight regression. During the initial 30-day period the instantaneous growth rate in weight, g w = 6.53. From a value of g w = 2.87 for late May and early June the instantaneous growth rate progressively fell to a low of g w = 1.28 for late March to early April. During late April to early May of the ultimate year, g w = 1.74. The instantaneous growth rate then fell to g w = 1.14 during mid July to early August. It was concluded that growth, in length and weight, of central British Columbia pink salmon is a continuing process with no period of complete cessation from the time the fry enter the sea until the time they re-enter the estuary as adults.","author":[{"dropping-particle":"","family":"LeBrasseur","given":"R. J.","non-dropping-particle":"","parse-names":false,"suffix":""},{"dropping-particle":"","family":"Parker","given":"R. R.","non-dropping-particle":"","parse-names":false,"suffix":""}],"container-title":"Journal of the Fisheries Research Board of Canada","id":"ITEM-1","issue":"5","issued":{"date-parts":[["1964"]]},"page":"1101-1128","title":"Growth Rate of Central British Columbia Pink Salmon (Oncorhynchus gorbuscha)","type":"article-journal","volume":"21"},"uris":["http://www.mendeley.com/documents/?uuid=c7b61d05-d6be-4cca-a6a6-f4d1ee5d44e9"]},{"id":"ITEM-2","itemData":{"abstract":"Studies of the early ocean period of salmon life history conducted in the coastal areas off Canada's west coast are reviewed. The role of the ocean in the dynamics of salmon populations has received considerably less study than their life cycle in fresh water, even though Pacific salmon in general spend more time in the ocean than in fresh water and the survivals in the ocean are extremely low and variable. Feeding, growth and distribution studies from the late 1950s until the present have contributed to an improved appreciation of biology of salmon during the marine phase of their life history. However, conclusions about the processes that cause the high and variable mortality in the ocean remain speculative. How fishing impacts interact with natural processes also remain to be clarified. Recent studies have demonstrated that ocean and climate conditions are important contributors to the total marine mortality of a number of species, and to the stock and recruitment relationship. It is suggested that it is time to conduct the definitive studies that will identify the processes that regulate the survival of Pacific salmon throughout their entire life cycle. It is proposed that an international effort to study the early marine period is the way to change the current beliefs and speculations into explanations.","author":[{"dropping-particle":"","family":"Beamish","given":"R J","non-dropping-particle":"","parse-names":false,"suffix":""},{"dropping-particle":"","family":"Pearsall","given":"I a","non-dropping-particle":"","parse-names":false,"suffix":""},{"dropping-particle":"","family":"Healey","given":"M C","non-dropping-particle":"","parse-names":false,"suffix":""}],"container-title":"NPAFC Bulletin","id":"ITEM-2","issue":"3","issued":{"date-parts":[["2003"]]},"page":"1-40","title":"A history of the research on the early marine life of Pacific salmon off Canada's Pacific coast","type":"article-journal","volume":"3"},"uris":["http://www.mendeley.com/documents/?uuid=afe6b572-cd57-4ffd-9420-69e288340f0c"]}],"mendeley":{"formattedCitation":"(Beamish et al., 2003; LeBrasseur &amp; Parker, 1964)","plainTextFormattedCitation":"(Beamish et al., 2003; LeBrasseur &amp; Parker, 1964)","previouslyFormattedCitation":"(Beamish et al., 2003; LeBrasseur &amp; Parker, 1964)"},"properties":{"noteIndex":0},"schema":"https://github.com/citation-style-language/schema/raw/master/csl-citation.json"}</w:instrText>
      </w:r>
      <w:r w:rsidRPr="001C4975">
        <w:rPr>
          <w:rFonts w:eastAsia="Times New Roman" w:cs="Times New Roman"/>
          <w:color w:val="000000"/>
        </w:rPr>
        <w:fldChar w:fldCharType="separate"/>
      </w:r>
      <w:r w:rsidRPr="001C4975">
        <w:rPr>
          <w:rFonts w:eastAsia="Times New Roman" w:cs="Times New Roman"/>
          <w:noProof/>
          <w:color w:val="000000"/>
        </w:rPr>
        <w:t>(Beamish et al., 2003; LeBrasseur &amp; Parker, 1964)</w:t>
      </w:r>
      <w:r w:rsidRPr="001C4975">
        <w:rPr>
          <w:rFonts w:eastAsia="Times New Roman" w:cs="Times New Roman"/>
          <w:color w:val="000000"/>
        </w:rPr>
        <w:fldChar w:fldCharType="end"/>
      </w:r>
      <w:r w:rsidRPr="001C4975">
        <w:rPr>
          <w:rFonts w:eastAsia="Times New Roman" w:cs="Times New Roman"/>
          <w:color w:val="000000"/>
        </w:rPr>
        <w:t xml:space="preserve">. Since gelatinous prey are often lower in nutritional content than other zooplankton, chum salmon have evolved larger stomachs than other salmon to consume more biomass of jellyfish to benefit off that specific prey source </w:t>
      </w:r>
      <w:r w:rsidRPr="001C4975">
        <w:rPr>
          <w:rFonts w:eastAsia="Times New Roman" w:cs="Times New Roman"/>
          <w:color w:val="000000"/>
        </w:rPr>
        <w:fldChar w:fldCharType="begin" w:fldLock="1"/>
      </w:r>
      <w:r w:rsidRPr="001C4975">
        <w:rPr>
          <w:rFonts w:eastAsia="Times New Roman" w:cs="Times New Roman"/>
          <w:color w:val="000000"/>
        </w:rPr>
        <w:instrText>ADDIN CSL_CITATION {"citationItems":[{"id":"ITEM-1","itemData":{"DOI":"10.1139/z97-112","ISSN":"00084301","abstract":"The stomach (but not the intestine) of chum salmon (Oncorhynchus keta) is greatly enlarged relative to that of other species of Pacific salmon. This permits the exploitation of gelatinous zooplankton (jellyfish, etenophores, and salps), an abundant but low-energy prey unused by other species of salmon, as a major food source. The unique gut structure of chum salmon therefore allows efficient feeding on a little-exploited branch of the food web and reduces interspecific trophic competition. The development of this remarkable anatomical specialization suggests that salmon abundances were previously high enough that the resulting trophic competition led to evolutionary selection to reduce trophic competition. As total salmon abundances in the North Pacific are now probably the highest of this century, the carrying capacity of the ocean rather than that of fresh water could limit overall salmon production if abundances are once again approaching pre-exploitation levels.","author":[{"dropping-particle":"","family":"Welch","given":"D. W.","non-dropping-particle":"","parse-names":false,"suffix":""}],"container-title":"Canadian Journal of Zoology","id":"ITEM-1","issue":"6","issued":{"date-parts":[["1997"]]},"page":"936-942","title":"Anatomical specialization in the gut of Pacific salmon (Oncorhynchus): Evidence for oceanic limits to salmon production?","type":"article-journal","volume":"75"},"uris":["http://www.mendeley.com/documents/?uuid=9483a6f4-fa3d-4ae9-8984-35d99dfafdbe"]}],"mendeley":{"formattedCitation":"(Welch, 1997)","plainTextFormattedCitation":"(Welch, 1997)","previouslyFormattedCitation":"(Welch, 1997)"},"properties":{"noteIndex":0},"schema":"https://github.com/citation-style-language/schema/raw/master/csl-citation.json"}</w:instrText>
      </w:r>
      <w:r w:rsidRPr="001C4975">
        <w:rPr>
          <w:rFonts w:eastAsia="Times New Roman" w:cs="Times New Roman"/>
          <w:color w:val="000000"/>
        </w:rPr>
        <w:fldChar w:fldCharType="separate"/>
      </w:r>
      <w:r w:rsidRPr="001C4975">
        <w:rPr>
          <w:rFonts w:eastAsia="Times New Roman" w:cs="Times New Roman"/>
          <w:noProof/>
          <w:color w:val="000000"/>
        </w:rPr>
        <w:t>(Welch, 1997)</w:t>
      </w:r>
      <w:r w:rsidRPr="001C4975">
        <w:rPr>
          <w:rFonts w:eastAsia="Times New Roman" w:cs="Times New Roman"/>
          <w:color w:val="000000"/>
        </w:rPr>
        <w:fldChar w:fldCharType="end"/>
      </w:r>
      <w:r w:rsidRPr="001C4975">
        <w:rPr>
          <w:rFonts w:eastAsia="Times New Roman" w:cs="Times New Roman"/>
          <w:color w:val="000000"/>
        </w:rPr>
        <w:t xml:space="preserve">. Therefore, it seems pink and chum salmon were genetically predisposed to littoral and gelatinous niches (respectively) when food was scarce. </w:t>
      </w:r>
      <w:commentRangeStart w:id="22"/>
      <w:r w:rsidRPr="001C4975">
        <w:rPr>
          <w:rFonts w:eastAsia="Times New Roman" w:cs="Times New Roman"/>
          <w:color w:val="000000"/>
        </w:rPr>
        <w:t>However, niche switching was a norm, when foraging conditions improved and higher quality prey, such as large calanoids and euphausiids, became more readily available</w:t>
      </w:r>
      <w:commentRangeEnd w:id="22"/>
      <w:r w:rsidRPr="001C4975">
        <w:rPr>
          <w:rStyle w:val="CommentReference"/>
          <w:sz w:val="24"/>
          <w:szCs w:val="24"/>
        </w:rPr>
        <w:commentReference w:id="22"/>
      </w:r>
      <w:r w:rsidRPr="001C4975">
        <w:rPr>
          <w:rFonts w:eastAsia="Times New Roman" w:cs="Times New Roman"/>
          <w:color w:val="000000"/>
        </w:rPr>
        <w:t>. This adaptive flexibility of the trophic and habitat niches of juvenile salmon could be an area for further research and should be investigated for other species, in other areas, at different life phases, and compared across seasons and years to understand better and to include into life-history models of salmon species.</w:t>
      </w:r>
    </w:p>
    <w:p w14:paraId="20A1AF4C" w14:textId="77777777" w:rsidR="005954FE" w:rsidRPr="001C4975" w:rsidRDefault="005954FE" w:rsidP="005954FE">
      <w:pPr>
        <w:rPr>
          <w:rFonts w:eastAsia="Times New Roman" w:cs="Times New Roman"/>
          <w:color w:val="000000"/>
        </w:rPr>
      </w:pPr>
    </w:p>
    <w:p w14:paraId="75CEAB95" w14:textId="77777777" w:rsidR="005954FE" w:rsidRPr="001C4975" w:rsidRDefault="005954FE" w:rsidP="005954FE">
      <w:pPr>
        <w:rPr>
          <w:rFonts w:eastAsia="Times New Roman" w:cs="Times New Roman"/>
          <w:color w:val="000000"/>
        </w:rPr>
      </w:pPr>
      <w:r w:rsidRPr="001C4975">
        <w:rPr>
          <w:rFonts w:eastAsia="Times New Roman" w:cs="Times New Roman"/>
          <w:color w:val="000000"/>
        </w:rPr>
        <w:tab/>
        <w:t xml:space="preserve">Pink salmon consumption of microplastics, glass, and rocks also reflected nearshore feeding, these foreign objects were found in 5% of all salmon stomachs analyzed. These objects were found at sites D07, D09, D11 and J06, the four sites with empty stomachs. Other studies have found Chinook salmon to have consumed microplastic fibers </w:t>
      </w:r>
      <w:r w:rsidRPr="001C4975">
        <w:rPr>
          <w:rFonts w:eastAsia="Times New Roman" w:cs="Times New Roman"/>
          <w:color w:val="000000"/>
        </w:rPr>
        <w:fldChar w:fldCharType="begin" w:fldLock="1"/>
      </w:r>
      <w:r w:rsidRPr="001C4975">
        <w:rPr>
          <w:rFonts w:eastAsia="Times New Roman" w:cs="Times New Roman"/>
          <w:color w:val="000000"/>
        </w:rPr>
        <w:instrText>ADDIN CSL_CITATION {"citationItems":[{"id":"ITEM-1","itemData":{"DOI":"10.1016/j.envpol.2018.09.137","ISSN":"18736424","abstract":"Microplastics are a significant issue in the world's oceans. These small plastic particles (&lt;5 mm in size) are becoming globally ubiquitous in the marine environment and are ingested by various fish species. Here we investigate the incidence of microplastics in juvenile Chinook salmon and their nearshore marine environments on the east coast of Vancouver Island, British Columbia. We completed a series of beach seines, plankton tows and sediment cores in nearshore areas of importance to juvenile salmon. Microplastics were extracted from fish, water and sediment samples and concentrations were quantified. Microplastics analysis, consisting predominantly of fibrous plastics, showed juvenile Chinook salmon contained 1.2 ± 1.4 (SD) microplastics per individual while water and sediment samples had 659.9 ± 520.9 microplastics m−3 and 60.2 ± 63.4 microplastics kg−1 dry weight, respectively. We found no differences in microplastic concentrations in juvenile Chinook and water samples among sites but observed significantly higher concentrations in sediment at the Deep Bay site compared to Nanaimo and Cowichan Bay sites. Chinook microplastic concentrations were relatively low compared to literature values and, given the size and type of microplastics we observed, are unlikely to represent an immediate threat to fish in this area. However, microplastics less than 100 μm in size were not included in the study and may represent a greater threat due to their ability to translocate through tissues. Microplastics were found in juvenile Chinook salmon and their nearshore environments during a critical time in their lifecycle.","author":[{"dropping-particle":"","family":"Collicutt","given":"Brenna","non-dropping-particle":"","parse-names":false,"suffix":""},{"dropping-particle":"","family":"Juanes","given":"Francis","non-dropping-particle":"","parse-names":false,"suffix":""},{"dropping-particle":"","family":"Dudas","given":"Sarah E.","non-dropping-particle":"","parse-names":false,"suffix":""}],"container-title":"Environmental Pollution","id":"ITEM-1","issued":{"date-parts":[["2019"]]},"page":"135-142","publisher":"Elsevier Ltd","title":"Microplastics in juvenile Chinook salmon and their nearshore environments on the east coast of Vancouver Island","type":"article-journal","volume":"244"},"uris":["http://www.mendeley.com/documents/?uuid=29757d99-5172-46a9-8b85-a5376f439896"]}],"mendeley":{"formattedCitation":"(Collicutt et al., 2019)","plainTextFormattedCitation":"(Collicutt et al., 2019)","previouslyFormattedCitation":"(Collicutt et al., 2019)"},"properties":{"noteIndex":0},"schema":"https://github.com/citation-style-language/schema/raw/master/csl-citation.json"}</w:instrText>
      </w:r>
      <w:r w:rsidRPr="001C4975">
        <w:rPr>
          <w:rFonts w:eastAsia="Times New Roman" w:cs="Times New Roman"/>
          <w:color w:val="000000"/>
        </w:rPr>
        <w:fldChar w:fldCharType="separate"/>
      </w:r>
      <w:r w:rsidRPr="001C4975">
        <w:rPr>
          <w:rFonts w:eastAsia="Times New Roman" w:cs="Times New Roman"/>
          <w:noProof/>
          <w:color w:val="000000"/>
        </w:rPr>
        <w:t>(Collicutt et al., 2019)</w:t>
      </w:r>
      <w:r w:rsidRPr="001C4975">
        <w:rPr>
          <w:rFonts w:eastAsia="Times New Roman" w:cs="Times New Roman"/>
          <w:color w:val="000000"/>
        </w:rPr>
        <w:fldChar w:fldCharType="end"/>
      </w:r>
      <w:r w:rsidRPr="001C4975">
        <w:rPr>
          <w:rFonts w:eastAsia="Times New Roman" w:cs="Times New Roman"/>
          <w:color w:val="000000"/>
        </w:rPr>
        <w:t xml:space="preserve">, none of which were present in this study. The microplastic pieces (0.3 – 2.8 mm) in salmon stomachs in the Discovery Islands and Johnstone Strait were irregularly shaped, which had been shown to impact the fitness of other fish species </w:t>
      </w:r>
      <w:r w:rsidRPr="001C4975">
        <w:rPr>
          <w:rFonts w:eastAsia="Times New Roman" w:cs="Times New Roman"/>
          <w:color w:val="000000"/>
        </w:rPr>
        <w:fldChar w:fldCharType="begin" w:fldLock="1"/>
      </w:r>
      <w:r w:rsidRPr="001C4975">
        <w:rPr>
          <w:rFonts w:eastAsia="Times New Roman" w:cs="Times New Roman"/>
          <w:color w:val="000000"/>
        </w:rPr>
        <w:instrText>ADDIN CSL_CITATION {"citationItems":[{"id":"ITEM-1","itemData":{"DOI":"10.1016/j.marpolbul.2018.02.039","ISSN":"18793363","abstract":"The increasing global contamination of plastics in marine environments is raising public concerns about the potential hazards of microplastics to environmental and human health. Microplastics formed by the breakdown of larger plastics are typically irregular in shape. The objective of this study was to compare the effects of spherical or irregular shapes of microplastics on changes in organ distribution, swimming behaviors, gene expression, and enzyme activities in sheepshead minnow (Cyprinodon variegatus). Both types of microplastics accumulated in the digestive system, causing intestinal distention. However, when compared to spherical microplastics, irregular microplastics decreased swimming behavior (i.e., total distance travelled and maximum velocity) of sheepshead minnow. Both microplastics generated cellular reactive oxygen species (ROS), while ROS-related molecular changes (i.e., transcriptional and enzymatic characteristics) differed. This study provides toxicological insights into the impacts of environmentally relevant (fragmented) microplastics on fish and improves our understanding of the environmental effects of microplastics in the ecosystem.","author":[{"dropping-particle":"","family":"Choi","given":"Jin Soo","non-dropping-particle":"","parse-names":false,"suffix":""},{"dropping-particle":"","family":"Jung","given":"Youn Joo","non-dropping-particle":"","parse-names":false,"suffix":""},{"dropping-particle":"","family":"Hong","given":"Nam Hui","non-dropping-particle":"","parse-names":false,"suffix":""},{"dropping-particle":"","family":"Hong","given":"Sang Hee","non-dropping-particle":"","parse-names":false,"suffix":""},{"dropping-particle":"","family":"Park","given":"June Woo","non-dropping-particle":"","parse-names":false,"suffix":""}],"container-title":"Marine Pollution Bulletin","id":"ITEM-1","issue":"1","issued":{"date-parts":[["2018"]]},"page":"231-240","publisher":"Elsevier","title":"Toxicological effects of irregularly shaped and spherical microplastics in a marine teleost, the sheepshead minnow (Cyprinodon variegatus)","type":"article-journal","volume":"129"},"uris":["http://www.mendeley.com/documents/?uuid=ef9de508-753b-4438-90c2-97f7cae0613d"]}],"mendeley":{"formattedCitation":"(Choi et al., 2018)","plainTextFormattedCitation":"(Choi et al., 2018)","previouslyFormattedCitation":"(Choi et al., 2018)"},"properties":{"noteIndex":0},"schema":"https://github.com/citation-style-language/schema/raw/master/csl-citation.json"}</w:instrText>
      </w:r>
      <w:r w:rsidRPr="001C4975">
        <w:rPr>
          <w:rFonts w:eastAsia="Times New Roman" w:cs="Times New Roman"/>
          <w:color w:val="000000"/>
        </w:rPr>
        <w:fldChar w:fldCharType="separate"/>
      </w:r>
      <w:r w:rsidRPr="001C4975">
        <w:rPr>
          <w:rFonts w:eastAsia="Times New Roman" w:cs="Times New Roman"/>
          <w:noProof/>
          <w:color w:val="000000"/>
        </w:rPr>
        <w:t>(Choi et al., 2018)</w:t>
      </w:r>
      <w:r w:rsidRPr="001C4975">
        <w:rPr>
          <w:rFonts w:eastAsia="Times New Roman" w:cs="Times New Roman"/>
          <w:color w:val="000000"/>
        </w:rPr>
        <w:fldChar w:fldCharType="end"/>
      </w:r>
      <w:r w:rsidRPr="001C4975">
        <w:rPr>
          <w:rFonts w:eastAsia="Times New Roman" w:cs="Times New Roman"/>
          <w:color w:val="000000"/>
        </w:rPr>
        <w:t>. Quantifying the impacts of plastics on salmon and exploring the relationship with plastic consumption to empty stomachs and nearshore foraging holds incredible potential for a new branch of salmon health and conservation research.</w:t>
      </w:r>
    </w:p>
    <w:p w14:paraId="6A84D27B" w14:textId="230FEE72" w:rsidR="005954FE" w:rsidRPr="001C4975" w:rsidRDefault="005954FE">
      <w:pPr>
        <w:pBdr>
          <w:bottom w:val="wave" w:sz="6" w:space="1" w:color="auto"/>
        </w:pBdr>
      </w:pPr>
    </w:p>
    <w:p w14:paraId="3832D674" w14:textId="1159FBDB" w:rsidR="005954FE" w:rsidRPr="001C4975" w:rsidRDefault="005954FE"/>
    <w:p w14:paraId="441FC09F" w14:textId="70E23439" w:rsidR="005954FE" w:rsidRPr="001C4975" w:rsidRDefault="005954FE">
      <w:r w:rsidRPr="001C4975">
        <w:t>Ideas:</w:t>
      </w:r>
    </w:p>
    <w:p w14:paraId="30FA641F" w14:textId="10DFC504" w:rsidR="005954FE" w:rsidRPr="001C4975" w:rsidRDefault="005954FE"/>
    <w:p w14:paraId="7395F66D" w14:textId="08ED75BE" w:rsidR="005954FE" w:rsidRPr="001C4975" w:rsidRDefault="005954FE" w:rsidP="005954FE">
      <w:pPr>
        <w:pStyle w:val="ListParagraph"/>
        <w:numPr>
          <w:ilvl w:val="0"/>
          <w:numId w:val="5"/>
        </w:numPr>
      </w:pPr>
      <w:r w:rsidRPr="001C4975">
        <w:t>Diets</w:t>
      </w:r>
    </w:p>
    <w:p w14:paraId="281C5F6A" w14:textId="39D5C617" w:rsidR="005954FE" w:rsidRPr="001C4975" w:rsidRDefault="005954FE" w:rsidP="005954FE">
      <w:pPr>
        <w:pStyle w:val="ListParagraph"/>
        <w:numPr>
          <w:ilvl w:val="0"/>
          <w:numId w:val="5"/>
        </w:numPr>
      </w:pPr>
      <w:r w:rsidRPr="001C4975">
        <w:t>Niche</w:t>
      </w:r>
    </w:p>
    <w:p w14:paraId="591D322D" w14:textId="163EBC8A" w:rsidR="005954FE" w:rsidRPr="001C4975" w:rsidRDefault="005954FE" w:rsidP="005954FE">
      <w:pPr>
        <w:pStyle w:val="ListParagraph"/>
        <w:numPr>
          <w:ilvl w:val="0"/>
          <w:numId w:val="5"/>
        </w:numPr>
      </w:pPr>
      <w:r w:rsidRPr="001C4975">
        <w:t>Competition</w:t>
      </w:r>
    </w:p>
    <w:p w14:paraId="7FD3AB22" w14:textId="31C3A870" w:rsidR="005954FE" w:rsidRPr="001C4975" w:rsidRDefault="005954FE" w:rsidP="005954FE">
      <w:pPr>
        <w:pStyle w:val="ListParagraph"/>
        <w:numPr>
          <w:ilvl w:val="0"/>
          <w:numId w:val="5"/>
        </w:numPr>
      </w:pPr>
      <w:r w:rsidRPr="001C4975">
        <w:t>GFI</w:t>
      </w:r>
    </w:p>
    <w:p w14:paraId="3A21AEA6" w14:textId="5142A7EC" w:rsidR="0042073C" w:rsidRPr="001C4975" w:rsidRDefault="0042073C" w:rsidP="0042073C"/>
    <w:p w14:paraId="0530FA41" w14:textId="3E6581FA" w:rsidR="0042073C" w:rsidRPr="001C4975" w:rsidRDefault="0042073C" w:rsidP="0042073C">
      <w:r w:rsidRPr="001C4975">
        <w:sym w:font="Wingdings" w:char="F0E0"/>
      </w:r>
      <w:r w:rsidRPr="001C4975">
        <w:t xml:space="preserve"> ALTERNATIVE. Don’t do order of aims (address 1</w:t>
      </w:r>
      <w:r w:rsidRPr="001C4975">
        <w:rPr>
          <w:vertAlign w:val="superscript"/>
        </w:rPr>
        <w:t>st</w:t>
      </w:r>
      <w:r w:rsidRPr="001C4975">
        <w:t xml:space="preserve"> paragraph), but in order of results!!! Yea?</w:t>
      </w:r>
    </w:p>
    <w:p w14:paraId="573818AE" w14:textId="1E17A248" w:rsidR="007F7FBD" w:rsidRPr="001C4975" w:rsidRDefault="007F7FBD" w:rsidP="0042073C"/>
    <w:p w14:paraId="1A65171F" w14:textId="17B2C0C3" w:rsidR="007F7FBD" w:rsidRPr="001C4975" w:rsidRDefault="007F7FBD" w:rsidP="0042073C">
      <w:r w:rsidRPr="001C4975">
        <w:t>Would need to come up with subsections afterword that would fit the new layout the best...</w:t>
      </w:r>
    </w:p>
    <w:p w14:paraId="5A704E8F" w14:textId="0942E543" w:rsidR="005954FE" w:rsidRPr="001C4975" w:rsidRDefault="005954FE" w:rsidP="005954FE"/>
    <w:p w14:paraId="70651676" w14:textId="03C913A6" w:rsidR="005954FE" w:rsidRPr="001C4975" w:rsidRDefault="005954FE" w:rsidP="005954FE">
      <w:r w:rsidRPr="001C4975">
        <w:t>Need to think up longer titles and how this relates to previous a. diets, b. competition, c. niche.</w:t>
      </w:r>
    </w:p>
    <w:p w14:paraId="540379E1" w14:textId="77777777" w:rsidR="00EF095C" w:rsidRPr="001C4975" w:rsidRDefault="00EF095C" w:rsidP="005954FE"/>
    <w:p w14:paraId="6538CB56" w14:textId="127B4D94" w:rsidR="005954FE" w:rsidRPr="001C4975" w:rsidRDefault="005954FE" w:rsidP="005954FE">
      <w:r w:rsidRPr="001C4975">
        <w:t>Even should think up subsections (that won’t be listed) but will be helpful for organizing paras.</w:t>
      </w:r>
    </w:p>
    <w:p w14:paraId="1F5BE3E9" w14:textId="23431D84" w:rsidR="001403D8" w:rsidRPr="001C4975" w:rsidRDefault="001403D8" w:rsidP="005954FE"/>
    <w:p w14:paraId="68B58574" w14:textId="7FD33768" w:rsidR="00337363" w:rsidRPr="001C4975" w:rsidRDefault="001403D8" w:rsidP="00337363">
      <w:pPr>
        <w:pStyle w:val="ListParagraph"/>
        <w:numPr>
          <w:ilvl w:val="0"/>
          <w:numId w:val="10"/>
        </w:numPr>
      </w:pPr>
      <w:r w:rsidRPr="001C4975">
        <w:t>Summar</w:t>
      </w:r>
      <w:r w:rsidR="00FF2EE6" w:rsidRPr="001C4975">
        <w:t>y</w:t>
      </w:r>
    </w:p>
    <w:p w14:paraId="65018BF6" w14:textId="77777777" w:rsidR="00337363" w:rsidRPr="001C4975" w:rsidRDefault="00337363" w:rsidP="00337363">
      <w:pPr>
        <w:pStyle w:val="ListParagraph"/>
        <w:numPr>
          <w:ilvl w:val="1"/>
          <w:numId w:val="10"/>
        </w:numPr>
      </w:pPr>
    </w:p>
    <w:p w14:paraId="1AE9A242" w14:textId="07634DE3" w:rsidR="00337363" w:rsidRPr="001C4975" w:rsidRDefault="001403D8" w:rsidP="00337363">
      <w:pPr>
        <w:pStyle w:val="ListParagraph"/>
        <w:numPr>
          <w:ilvl w:val="0"/>
          <w:numId w:val="11"/>
        </w:numPr>
      </w:pPr>
      <w:r w:rsidRPr="001C4975">
        <w:t>Diets</w:t>
      </w:r>
    </w:p>
    <w:p w14:paraId="07AFB810" w14:textId="77777777" w:rsidR="00337363" w:rsidRPr="001C4975" w:rsidRDefault="00337363" w:rsidP="00337363">
      <w:pPr>
        <w:pStyle w:val="ListParagraph"/>
        <w:numPr>
          <w:ilvl w:val="1"/>
          <w:numId w:val="11"/>
        </w:numPr>
      </w:pPr>
    </w:p>
    <w:p w14:paraId="3238CA00" w14:textId="7B34F2EF" w:rsidR="001403D8" w:rsidRPr="001C4975" w:rsidRDefault="001403D8" w:rsidP="00FF2EE6">
      <w:pPr>
        <w:pStyle w:val="ListParagraph"/>
        <w:numPr>
          <w:ilvl w:val="0"/>
          <w:numId w:val="11"/>
        </w:numPr>
      </w:pPr>
      <w:r w:rsidRPr="001C4975">
        <w:t>Niche</w:t>
      </w:r>
    </w:p>
    <w:p w14:paraId="3958B2B6" w14:textId="77777777" w:rsidR="00337363" w:rsidRPr="001C4975" w:rsidRDefault="00337363" w:rsidP="00337363">
      <w:pPr>
        <w:pStyle w:val="ListParagraph"/>
        <w:numPr>
          <w:ilvl w:val="1"/>
          <w:numId w:val="11"/>
        </w:numPr>
      </w:pPr>
    </w:p>
    <w:p w14:paraId="3EA9F55E" w14:textId="1ACCBB93" w:rsidR="001403D8" w:rsidRPr="001C4975" w:rsidRDefault="001403D8" w:rsidP="00FF2EE6">
      <w:pPr>
        <w:pStyle w:val="ListParagraph"/>
        <w:numPr>
          <w:ilvl w:val="0"/>
          <w:numId w:val="11"/>
        </w:numPr>
      </w:pPr>
      <w:r w:rsidRPr="001C4975">
        <w:t>Competition</w:t>
      </w:r>
    </w:p>
    <w:p w14:paraId="3B44A682" w14:textId="77777777" w:rsidR="00337363" w:rsidRPr="001C4975" w:rsidRDefault="00337363" w:rsidP="00337363">
      <w:pPr>
        <w:pStyle w:val="ListParagraph"/>
        <w:numPr>
          <w:ilvl w:val="1"/>
          <w:numId w:val="11"/>
        </w:numPr>
      </w:pPr>
    </w:p>
    <w:p w14:paraId="6189FB67" w14:textId="53B4943B" w:rsidR="001403D8" w:rsidRPr="001C4975" w:rsidRDefault="001403D8" w:rsidP="00FF2EE6">
      <w:pPr>
        <w:pStyle w:val="ListParagraph"/>
        <w:numPr>
          <w:ilvl w:val="0"/>
          <w:numId w:val="11"/>
        </w:numPr>
      </w:pPr>
      <w:r w:rsidRPr="001C4975">
        <w:t>GFI</w:t>
      </w:r>
    </w:p>
    <w:p w14:paraId="51A76E74" w14:textId="77777777" w:rsidR="00337363" w:rsidRPr="001C4975" w:rsidRDefault="00337363" w:rsidP="00337363">
      <w:pPr>
        <w:pStyle w:val="ListParagraph"/>
        <w:numPr>
          <w:ilvl w:val="1"/>
          <w:numId w:val="11"/>
        </w:numPr>
      </w:pPr>
    </w:p>
    <w:p w14:paraId="43283281" w14:textId="7826564D" w:rsidR="005954FE" w:rsidRPr="001C4975" w:rsidRDefault="005954FE" w:rsidP="005954FE">
      <w:pPr>
        <w:pBdr>
          <w:bottom w:val="wave" w:sz="6" w:space="1" w:color="auto"/>
        </w:pBdr>
      </w:pPr>
    </w:p>
    <w:p w14:paraId="1796A6E8" w14:textId="098DDBA4" w:rsidR="005954FE" w:rsidRPr="001C4975" w:rsidRDefault="005954FE" w:rsidP="005954FE"/>
    <w:p w14:paraId="222FCF63" w14:textId="6F4E4F4B" w:rsidR="005954FE" w:rsidRPr="001C4975" w:rsidRDefault="005954FE" w:rsidP="005954FE">
      <w:r w:rsidRPr="001C4975">
        <w:t>To dos:</w:t>
      </w:r>
    </w:p>
    <w:p w14:paraId="2A44F313" w14:textId="322DD913" w:rsidR="005954FE" w:rsidRPr="001C4975" w:rsidRDefault="005954FE" w:rsidP="005954FE"/>
    <w:p w14:paraId="0BB4C034" w14:textId="3C7BB88C" w:rsidR="00EF095C" w:rsidRPr="001C4975" w:rsidRDefault="005954FE" w:rsidP="005954FE">
      <w:r w:rsidRPr="001C4975">
        <w:t>Edit wording +</w:t>
      </w:r>
      <w:r w:rsidR="00EF095C" w:rsidRPr="001C4975">
        <w:t xml:space="preserve"> restructure</w:t>
      </w:r>
    </w:p>
    <w:p w14:paraId="6080BB95" w14:textId="77777777" w:rsidR="00EF095C" w:rsidRPr="001C4975" w:rsidRDefault="00EF095C" w:rsidP="005954FE"/>
    <w:p w14:paraId="23ED7815" w14:textId="3AF05134" w:rsidR="005954FE" w:rsidRPr="001C4975" w:rsidRDefault="005954FE" w:rsidP="005954FE">
      <w:r w:rsidRPr="001C4975">
        <w:t>add refs (cope avoidance; physical fronts;</w:t>
      </w:r>
      <w:r w:rsidR="00EF095C" w:rsidRPr="001C4975">
        <w:t xml:space="preserve"> J02 prey availability; and everything described below</w:t>
      </w:r>
      <w:r w:rsidRPr="001C4975">
        <w:t>)</w:t>
      </w:r>
    </w:p>
    <w:p w14:paraId="314AAA1E" w14:textId="186D1A37" w:rsidR="00EF095C" w:rsidRPr="001C4975" w:rsidRDefault="00EF095C" w:rsidP="005954FE"/>
    <w:p w14:paraId="2C93773D" w14:textId="70D8375E" w:rsidR="00EF095C" w:rsidRPr="001C4975" w:rsidRDefault="00EF095C" w:rsidP="005954FE">
      <w:r w:rsidRPr="001C4975">
        <w:t>Summary paragraph, oceanography of regions, species and site interplay, generalist/specialist</w:t>
      </w:r>
    </w:p>
    <w:p w14:paraId="46B8D008" w14:textId="3B11A85C" w:rsidR="005954FE" w:rsidRPr="001C4975" w:rsidRDefault="005954FE" w:rsidP="005954FE"/>
    <w:p w14:paraId="2F74A904" w14:textId="56062D05" w:rsidR="005954FE" w:rsidRPr="001C4975" w:rsidRDefault="005954FE" w:rsidP="005954FE">
      <w:r w:rsidRPr="001C4975">
        <w:t>Link to zoop data (even Natalie’s work for more details) + attach to description on sampling bias</w:t>
      </w:r>
    </w:p>
    <w:p w14:paraId="45FA089C" w14:textId="242922D0" w:rsidR="005954FE" w:rsidRPr="001C4975" w:rsidRDefault="005954FE" w:rsidP="005954FE"/>
    <w:p w14:paraId="59294CBE" w14:textId="6BFBC807" w:rsidR="005954FE" w:rsidRPr="001C4975" w:rsidRDefault="005954FE" w:rsidP="005954FE">
      <w:r w:rsidRPr="001C4975">
        <w:t>Speculate on how salmon would deal with J02 hypothetically not being productive, what impact</w:t>
      </w:r>
    </w:p>
    <w:p w14:paraId="3535B5A5" w14:textId="68865394" w:rsidR="005954FE" w:rsidRPr="001C4975" w:rsidRDefault="005954FE" w:rsidP="005954FE"/>
    <w:p w14:paraId="04415067" w14:textId="24679DE2" w:rsidR="005954FE" w:rsidRPr="001C4975" w:rsidRDefault="005954FE" w:rsidP="005954FE">
      <w:r w:rsidRPr="001C4975">
        <w:t>Size/condition differences, possible residence time, possible different stocks being sampled</w:t>
      </w:r>
    </w:p>
    <w:p w14:paraId="3620A538" w14:textId="77777777" w:rsidR="00EF095C" w:rsidRPr="001C4975" w:rsidRDefault="00EF095C" w:rsidP="005954FE"/>
    <w:p w14:paraId="1D4B291C" w14:textId="3EFD1293" w:rsidR="005954FE" w:rsidRPr="001C4975" w:rsidRDefault="005954FE" w:rsidP="005954FE">
      <w:r w:rsidRPr="001C4975">
        <w:t xml:space="preserve">Fatty acid paragraph and references (like </w:t>
      </w:r>
      <w:r w:rsidR="00EF095C" w:rsidRPr="001C4975">
        <w:t>Boldt and Costalago and others … emphasize sign.</w:t>
      </w:r>
      <w:r w:rsidRPr="001C4975">
        <w:t>)</w:t>
      </w:r>
    </w:p>
    <w:p w14:paraId="0DBE7343" w14:textId="5E588D5B" w:rsidR="007D2A83" w:rsidRPr="001C4975" w:rsidRDefault="007D2A83" w:rsidP="005954FE"/>
    <w:p w14:paraId="0633C8DC" w14:textId="35979754" w:rsidR="007D2A83" w:rsidRPr="001C4975" w:rsidRDefault="007D2A83" w:rsidP="005954FE">
      <w:r w:rsidRPr="001C4975">
        <w:t>Condition – “Interesting that K does not seem to improve even when better feeding in JS” (CL)</w:t>
      </w:r>
    </w:p>
    <w:p w14:paraId="3E16AAC9" w14:textId="06A2B385" w:rsidR="00337363" w:rsidRPr="001C4975" w:rsidRDefault="00337363" w:rsidP="005954FE">
      <w:pPr>
        <w:pBdr>
          <w:bottom w:val="wave" w:sz="6" w:space="1" w:color="auto"/>
        </w:pBdr>
      </w:pPr>
    </w:p>
    <w:p w14:paraId="71706816" w14:textId="00561612" w:rsidR="00337363" w:rsidRPr="001C4975" w:rsidRDefault="00337363" w:rsidP="005954FE"/>
    <w:p w14:paraId="0199709B" w14:textId="7D785761" w:rsidR="00337363" w:rsidRPr="001C4975" w:rsidRDefault="00337363" w:rsidP="005954FE">
      <w:r w:rsidRPr="001C4975">
        <w:t>Summary of what’s currently written (by paragraphs)</w:t>
      </w:r>
    </w:p>
    <w:p w14:paraId="0CBD1948" w14:textId="4D7F8824" w:rsidR="00337363" w:rsidRPr="001C4975" w:rsidRDefault="00337363" w:rsidP="005954FE"/>
    <w:p w14:paraId="01433083" w14:textId="2ACCB7F1" w:rsidR="00337363" w:rsidRPr="001C4975" w:rsidRDefault="00337363" w:rsidP="00337363">
      <w:pPr>
        <w:pStyle w:val="ListParagraph"/>
        <w:numPr>
          <w:ilvl w:val="0"/>
          <w:numId w:val="14"/>
        </w:numPr>
      </w:pPr>
      <w:r w:rsidRPr="001C4975">
        <w:t>Diets</w:t>
      </w:r>
    </w:p>
    <w:p w14:paraId="5D75707A" w14:textId="7D68EF14" w:rsidR="00337363" w:rsidRPr="001C4975" w:rsidRDefault="00337363" w:rsidP="00337363">
      <w:pPr>
        <w:pStyle w:val="ListParagraph"/>
      </w:pPr>
    </w:p>
    <w:p w14:paraId="3DA8CEA6" w14:textId="63498BEA" w:rsidR="00337363" w:rsidRPr="001C4975" w:rsidRDefault="00337363" w:rsidP="00337363">
      <w:pPr>
        <w:pStyle w:val="ListParagraph"/>
        <w:ind w:left="0"/>
      </w:pPr>
      <w:r w:rsidRPr="001C4975">
        <w:t>~ Summary. Low GFI in mix waters, prey partitioning, gelatinous/littoral niche, J02 hot spot, FA</w:t>
      </w:r>
      <w:r w:rsidR="0042073C" w:rsidRPr="001C4975">
        <w:t>.</w:t>
      </w:r>
    </w:p>
    <w:p w14:paraId="55FD1E45" w14:textId="6A7F33AD" w:rsidR="00337363" w:rsidRPr="001C4975" w:rsidRDefault="00337363" w:rsidP="00337363">
      <w:pPr>
        <w:pStyle w:val="ListParagraph"/>
        <w:ind w:left="0"/>
      </w:pPr>
    </w:p>
    <w:p w14:paraId="2CEE624B" w14:textId="5A0FC35E" w:rsidR="00337363" w:rsidRPr="001C4975" w:rsidRDefault="00337363" w:rsidP="00337363">
      <w:pPr>
        <w:pStyle w:val="ListParagraph"/>
        <w:ind w:left="0"/>
      </w:pPr>
      <w:r w:rsidRPr="001C4975">
        <w:t>Zooplankton. Low biomass overall, didn’t match diets, shortcomings of sampling.</w:t>
      </w:r>
    </w:p>
    <w:p w14:paraId="29C6D7C6" w14:textId="4C508C9D" w:rsidR="00337363" w:rsidRPr="001C4975" w:rsidRDefault="00337363" w:rsidP="00337363">
      <w:pPr>
        <w:pStyle w:val="ListParagraph"/>
        <w:ind w:left="0"/>
      </w:pPr>
    </w:p>
    <w:p w14:paraId="492F3A07" w14:textId="68641A15" w:rsidR="00337363" w:rsidRPr="001C4975" w:rsidRDefault="00337363" w:rsidP="00337363">
      <w:pPr>
        <w:pStyle w:val="ListParagraph"/>
        <w:ind w:left="0"/>
      </w:pPr>
      <w:r w:rsidRPr="001C4975">
        <w:t>Previous studies (diet composition/sockeye/diet overlap</w:t>
      </w:r>
      <w:r w:rsidRPr="001C4975">
        <w:sym w:font="Wingdings" w:char="F0E0"/>
      </w:r>
      <w:r w:rsidRPr="001C4975">
        <w:t>move?)</w:t>
      </w:r>
      <w:r w:rsidR="0042073C" w:rsidRPr="001C4975">
        <w:t>.</w:t>
      </w:r>
    </w:p>
    <w:p w14:paraId="753D99AB" w14:textId="573D3685" w:rsidR="00337363" w:rsidRPr="001C4975" w:rsidRDefault="00337363" w:rsidP="00337363">
      <w:pPr>
        <w:pStyle w:val="ListParagraph"/>
        <w:ind w:left="0"/>
      </w:pPr>
    </w:p>
    <w:p w14:paraId="626180D4" w14:textId="34CA1139" w:rsidR="00337363" w:rsidRPr="001C4975" w:rsidRDefault="00337363" w:rsidP="00337363">
      <w:pPr>
        <w:pStyle w:val="ListParagraph"/>
        <w:ind w:left="0"/>
      </w:pPr>
      <w:r w:rsidRPr="001C4975">
        <w:t xml:space="preserve">Condition. </w:t>
      </w:r>
      <w:r w:rsidR="0042073C" w:rsidRPr="001C4975">
        <w:t>GFI low and K low, residence times, feeding opportunities, sockeye*, growth, novelty</w:t>
      </w:r>
    </w:p>
    <w:p w14:paraId="12E43F80" w14:textId="5964CA85" w:rsidR="0042073C" w:rsidRPr="001C4975" w:rsidRDefault="0042073C" w:rsidP="00337363">
      <w:pPr>
        <w:pStyle w:val="ListParagraph"/>
        <w:ind w:left="0"/>
      </w:pPr>
    </w:p>
    <w:p w14:paraId="0ABA32ED" w14:textId="377EAA74" w:rsidR="0042073C" w:rsidRPr="001C4975" w:rsidRDefault="0042073C" w:rsidP="00337363">
      <w:pPr>
        <w:pStyle w:val="ListParagraph"/>
        <w:ind w:left="0"/>
      </w:pPr>
      <w:r w:rsidRPr="001C4975">
        <w:t>Shortcomings. Needs temporal component – to tie into next chapter.</w:t>
      </w:r>
    </w:p>
    <w:p w14:paraId="5DFDA123" w14:textId="77777777" w:rsidR="00337363" w:rsidRPr="001C4975" w:rsidRDefault="00337363" w:rsidP="00337363">
      <w:pPr>
        <w:pStyle w:val="ListParagraph"/>
      </w:pPr>
    </w:p>
    <w:p w14:paraId="46F2D5B3" w14:textId="047AD9A1" w:rsidR="00337363" w:rsidRPr="001C4975" w:rsidRDefault="00337363" w:rsidP="00337363">
      <w:pPr>
        <w:pStyle w:val="ListParagraph"/>
        <w:numPr>
          <w:ilvl w:val="0"/>
          <w:numId w:val="14"/>
        </w:numPr>
      </w:pPr>
      <w:r w:rsidRPr="001C4975">
        <w:t>Competition</w:t>
      </w:r>
    </w:p>
    <w:p w14:paraId="0C1522D6" w14:textId="14A6FAE7" w:rsidR="00337363" w:rsidRPr="001C4975" w:rsidRDefault="00337363" w:rsidP="00337363">
      <w:pPr>
        <w:pStyle w:val="ListParagraph"/>
      </w:pPr>
    </w:p>
    <w:p w14:paraId="64F4348D" w14:textId="13D2FF16" w:rsidR="00337363" w:rsidRPr="001C4975" w:rsidRDefault="0042073C" w:rsidP="0042073C">
      <w:r w:rsidRPr="001C4975">
        <w:t>GFI. Comparison to pink and chum other areas. (Should move sock GFI here? Polina’s data?)</w:t>
      </w:r>
    </w:p>
    <w:p w14:paraId="2090AA43" w14:textId="57D6BD08" w:rsidR="0042073C" w:rsidRPr="001C4975" w:rsidRDefault="0042073C" w:rsidP="0042073C"/>
    <w:p w14:paraId="641EB90A" w14:textId="43A52686" w:rsidR="0042073C" w:rsidRPr="001C4975" w:rsidRDefault="0042073C" w:rsidP="0042073C">
      <w:r w:rsidRPr="001C4975">
        <w:t>Competition. Prey switching under diff feeding conditions (tie it in with richness + overlap, etc.)</w:t>
      </w:r>
    </w:p>
    <w:p w14:paraId="77FBA5D0" w14:textId="77777777" w:rsidR="00337363" w:rsidRPr="001C4975" w:rsidRDefault="00337363" w:rsidP="00337363">
      <w:pPr>
        <w:pStyle w:val="ListParagraph"/>
      </w:pPr>
    </w:p>
    <w:p w14:paraId="3F89F155" w14:textId="5537C99A" w:rsidR="00337363" w:rsidRPr="001C4975" w:rsidRDefault="00337363" w:rsidP="00337363">
      <w:pPr>
        <w:pStyle w:val="ListParagraph"/>
        <w:numPr>
          <w:ilvl w:val="0"/>
          <w:numId w:val="14"/>
        </w:numPr>
      </w:pPr>
      <w:r w:rsidRPr="001C4975">
        <w:t xml:space="preserve">Niches </w:t>
      </w:r>
    </w:p>
    <w:p w14:paraId="583E0BA9" w14:textId="0C794128" w:rsidR="00DE5828" w:rsidRPr="001C4975" w:rsidRDefault="00DE5828" w:rsidP="00DE5828"/>
    <w:p w14:paraId="22C56171" w14:textId="37FB647C" w:rsidR="00DE5828" w:rsidRPr="001C4975" w:rsidRDefault="00DE5828" w:rsidP="00DE5828">
      <w:r w:rsidRPr="001C4975">
        <w:t xml:space="preserve">Niches (gelatinous, littoral, when food low, then switching, limits competition, novelty) </w:t>
      </w:r>
      <w:r w:rsidRPr="001C4975">
        <w:sym w:font="Wingdings" w:char="F0E0"/>
      </w:r>
      <w:r w:rsidRPr="001C4975">
        <w:t xml:space="preserve"> need to name niche for large pelagic crustacean zooplankton at J02? (some of this seems redundant.)</w:t>
      </w:r>
    </w:p>
    <w:p w14:paraId="424ABF24" w14:textId="4893969A" w:rsidR="00DE5828" w:rsidRPr="001C4975" w:rsidRDefault="00DE5828" w:rsidP="00DE5828"/>
    <w:p w14:paraId="61057992" w14:textId="23025B01" w:rsidR="00DE5828" w:rsidRPr="001C4975" w:rsidRDefault="00DE5828" w:rsidP="00DE5828">
      <w:r w:rsidRPr="001C4975">
        <w:t>Niche – more details. Habitat niche, same schools, nearshore items, speculate why (pink active, chum big tummies), needs further research. (this paragraph is much too long and meandering.)</w:t>
      </w:r>
    </w:p>
    <w:p w14:paraId="2C69F3EE" w14:textId="77BFBEA2" w:rsidR="00DE5828" w:rsidRPr="001C4975" w:rsidRDefault="00DE5828" w:rsidP="00DE5828"/>
    <w:p w14:paraId="12015081" w14:textId="33CF08B7" w:rsidR="00DE5828" w:rsidRPr="001C4975" w:rsidRDefault="00DE5828" w:rsidP="00DE5828">
      <w:r w:rsidRPr="001C4975">
        <w:t>Microplastics. In pink – also reflects nearshore feeding. Lit. compare, requires further research.</w:t>
      </w:r>
    </w:p>
    <w:p w14:paraId="4F39305C" w14:textId="600113C9" w:rsidR="00DE5828" w:rsidRPr="001C4975" w:rsidRDefault="00DE5828" w:rsidP="00DE5828">
      <w:pPr>
        <w:pBdr>
          <w:bottom w:val="wave" w:sz="6" w:space="1" w:color="auto"/>
        </w:pBdr>
      </w:pPr>
    </w:p>
    <w:p w14:paraId="2C4A9AE8" w14:textId="45257525" w:rsidR="007D2A83" w:rsidRPr="001C4975" w:rsidRDefault="007D2A83" w:rsidP="00DE5828"/>
    <w:p w14:paraId="490BF57E" w14:textId="34FFBAB3" w:rsidR="007D2A83" w:rsidRPr="001C4975" w:rsidRDefault="007D2A83" w:rsidP="00DE5828">
      <w:r w:rsidRPr="001C4975">
        <w:t>New layout needs (current + comments to be added) – in no particular order yet</w:t>
      </w:r>
    </w:p>
    <w:p w14:paraId="78B34E5D" w14:textId="11D23E33" w:rsidR="007D2A83" w:rsidRPr="001C4975" w:rsidRDefault="007D2A83" w:rsidP="00DE5828"/>
    <w:p w14:paraId="49A8DA1B" w14:textId="403D71C7" w:rsidR="007D2A83" w:rsidRPr="001C4975" w:rsidRDefault="007D2A83" w:rsidP="00DE5828">
      <w:r w:rsidRPr="001C4975">
        <w:t>Summary (re-state aims and how I answered them)</w:t>
      </w:r>
    </w:p>
    <w:p w14:paraId="76E64467" w14:textId="7ADB2D22" w:rsidR="007D2A83" w:rsidRPr="001C4975" w:rsidRDefault="007D2A83" w:rsidP="00DE5828"/>
    <w:p w14:paraId="455F6C29" w14:textId="4E475EE0" w:rsidR="007D2A83" w:rsidRPr="001C4975" w:rsidRDefault="007D2A83" w:rsidP="00DE5828">
      <w:r w:rsidRPr="001C4975">
        <w:t>Oceanography (how regions are different)</w:t>
      </w:r>
    </w:p>
    <w:p w14:paraId="230F8B86" w14:textId="2668467C" w:rsidR="007D2A83" w:rsidRPr="001C4975" w:rsidRDefault="007D2A83" w:rsidP="00DE5828"/>
    <w:p w14:paraId="0964BC5F" w14:textId="0A4CCC3C" w:rsidR="007D2A83" w:rsidRPr="001C4975" w:rsidRDefault="007D2A83" w:rsidP="00DE5828">
      <w:r w:rsidRPr="001C4975">
        <w:t>Diets (include niche in here?)</w:t>
      </w:r>
    </w:p>
    <w:p w14:paraId="3F43BFF0" w14:textId="25271F20" w:rsidR="007D2A83" w:rsidRPr="001C4975" w:rsidRDefault="007D2A83" w:rsidP="00DE5828">
      <w:pPr>
        <w:pBdr>
          <w:bottom w:val="wave" w:sz="6" w:space="1" w:color="auto"/>
        </w:pBdr>
      </w:pPr>
    </w:p>
    <w:p w14:paraId="1774682F" w14:textId="67CD87BF" w:rsidR="007D2A83" w:rsidRPr="001C4975" w:rsidRDefault="007D2A83" w:rsidP="00DE5828"/>
    <w:p w14:paraId="52DD9ED3" w14:textId="4857AA03" w:rsidR="007D2A83" w:rsidRPr="001C4975" w:rsidRDefault="007D2A83" w:rsidP="00DE5828">
      <w:r w:rsidRPr="001C4975">
        <w:t>Results order:</w:t>
      </w:r>
    </w:p>
    <w:p w14:paraId="662208C8" w14:textId="42B7DCBD" w:rsidR="007D2A83" w:rsidRPr="001C4975" w:rsidRDefault="007D2A83" w:rsidP="00DE5828"/>
    <w:p w14:paraId="229C10B5" w14:textId="25E17DD7" w:rsidR="007D2A83" w:rsidRPr="001C4975" w:rsidRDefault="007D2A83" w:rsidP="00DE5828">
      <w:r w:rsidRPr="001C4975">
        <w:t>Environmental conditions and zooplankton</w:t>
      </w:r>
    </w:p>
    <w:p w14:paraId="6973771F" w14:textId="7D139382" w:rsidR="007D2A83" w:rsidRPr="001C4975" w:rsidRDefault="007D2A83" w:rsidP="007D2A83">
      <w:r w:rsidRPr="001C4975">
        <w:tab/>
        <w:t>Environment</w:t>
      </w:r>
    </w:p>
    <w:p w14:paraId="672E096D" w14:textId="1B1A7558" w:rsidR="007D2A83" w:rsidRPr="001C4975" w:rsidRDefault="007D2A83" w:rsidP="00DE5828">
      <w:r w:rsidRPr="001C4975">
        <w:tab/>
        <w:t>Zoop biomass</w:t>
      </w:r>
    </w:p>
    <w:p w14:paraId="36D98586" w14:textId="5635779E" w:rsidR="007D2A83" w:rsidRPr="001C4975" w:rsidRDefault="007D2A83" w:rsidP="00DE5828">
      <w:r w:rsidRPr="001C4975">
        <w:tab/>
        <w:t>Zoop composition</w:t>
      </w:r>
    </w:p>
    <w:p w14:paraId="5A4E4747" w14:textId="3EF6B032" w:rsidR="007D2A83" w:rsidRPr="001C4975" w:rsidRDefault="007D2A83" w:rsidP="00DE5828">
      <w:r w:rsidRPr="001C4975">
        <w:t>Salmon size and condition (combine into one paragraph?)</w:t>
      </w:r>
    </w:p>
    <w:p w14:paraId="18D233DA" w14:textId="40DA60AF" w:rsidR="007D2A83" w:rsidRPr="001C4975" w:rsidRDefault="007D2A83" w:rsidP="00DE5828">
      <w:r w:rsidRPr="001C4975">
        <w:tab/>
        <w:t>Size</w:t>
      </w:r>
    </w:p>
    <w:p w14:paraId="14BC0061" w14:textId="13E03D9F" w:rsidR="007D2A83" w:rsidRPr="001C4975" w:rsidRDefault="007D2A83" w:rsidP="00DE5828">
      <w:r w:rsidRPr="001C4975">
        <w:tab/>
        <w:t>Condition</w:t>
      </w:r>
    </w:p>
    <w:p w14:paraId="31A687C2" w14:textId="7CEBB658" w:rsidR="007D2A83" w:rsidRPr="001C4975" w:rsidRDefault="007D2A83" w:rsidP="00DE5828">
      <w:r w:rsidRPr="001C4975">
        <w:t>Salmon diet composition</w:t>
      </w:r>
    </w:p>
    <w:p w14:paraId="3CFCE79E" w14:textId="25AD0880" w:rsidR="007D2A83" w:rsidRPr="001C4975" w:rsidRDefault="007D2A83" w:rsidP="00DE5828">
      <w:r w:rsidRPr="001C4975">
        <w:tab/>
        <w:t>DI diets</w:t>
      </w:r>
    </w:p>
    <w:p w14:paraId="7A2BCF71" w14:textId="3505F602" w:rsidR="007D2A83" w:rsidRPr="001C4975" w:rsidRDefault="007D2A83" w:rsidP="00DE5828">
      <w:r w:rsidRPr="001C4975">
        <w:tab/>
        <w:t>JS diets</w:t>
      </w:r>
    </w:p>
    <w:p w14:paraId="40BB7F65" w14:textId="12D3DEAB" w:rsidR="007D2A83" w:rsidRPr="001C4975" w:rsidRDefault="007D2A83" w:rsidP="00DE5828">
      <w:r w:rsidRPr="001C4975">
        <w:tab/>
        <w:t>NMDS</w:t>
      </w:r>
    </w:p>
    <w:p w14:paraId="65120296" w14:textId="0429B447" w:rsidR="007D2A83" w:rsidRPr="001C4975" w:rsidRDefault="007D2A83" w:rsidP="00DE5828">
      <w:r w:rsidRPr="001C4975">
        <w:tab/>
        <w:t>Cluster</w:t>
      </w:r>
    </w:p>
    <w:p w14:paraId="4EF5C828" w14:textId="2D323A8B" w:rsidR="007D2A83" w:rsidRPr="001C4975" w:rsidRDefault="007D2A83" w:rsidP="00DE5828">
      <w:r w:rsidRPr="001C4975">
        <w:t>Salmon stomach fullness</w:t>
      </w:r>
    </w:p>
    <w:p w14:paraId="7AFCAB94" w14:textId="13B317BE" w:rsidR="007D2A83" w:rsidRPr="001C4975" w:rsidRDefault="007D2A83" w:rsidP="00DE5828">
      <w:r w:rsidRPr="001C4975">
        <w:tab/>
        <w:t>GFI</w:t>
      </w:r>
    </w:p>
    <w:p w14:paraId="58A29D3A" w14:textId="5187FA79" w:rsidR="007D2A83" w:rsidRPr="001C4975" w:rsidRDefault="007D2A83" w:rsidP="00DE5828">
      <w:r w:rsidRPr="001C4975">
        <w:tab/>
        <w:t>Empties</w:t>
      </w:r>
    </w:p>
    <w:p w14:paraId="68A0E219" w14:textId="60A52367" w:rsidR="007D2A83" w:rsidRPr="001C4975" w:rsidRDefault="007D2A83" w:rsidP="00DE5828">
      <w:r w:rsidRPr="001C4975">
        <w:t>Diet overlap between pink and chum salmon</w:t>
      </w:r>
    </w:p>
    <w:p w14:paraId="3A4C0F78" w14:textId="1B05A949" w:rsidR="007D2A83" w:rsidRPr="001C4975" w:rsidRDefault="007D2A83" w:rsidP="00DE5828">
      <w:r w:rsidRPr="001C4975">
        <w:tab/>
        <w:t>Overlap</w:t>
      </w:r>
    </w:p>
    <w:p w14:paraId="433C0A0B" w14:textId="6114809E" w:rsidR="007D2A83" w:rsidRPr="001C4975" w:rsidRDefault="007D2A83" w:rsidP="00DE5828">
      <w:r w:rsidRPr="001C4975">
        <w:tab/>
        <w:t>Richness</w:t>
      </w:r>
    </w:p>
    <w:p w14:paraId="24180E12" w14:textId="49E08083" w:rsidR="007D2A83" w:rsidRPr="001C4975" w:rsidRDefault="007D2A83" w:rsidP="00DE5828">
      <w:pPr>
        <w:pBdr>
          <w:bottom w:val="wave" w:sz="6" w:space="1" w:color="auto"/>
        </w:pBdr>
      </w:pPr>
    </w:p>
    <w:p w14:paraId="4DABDBEA" w14:textId="493CFC3C" w:rsidR="007D2A83" w:rsidRPr="001C4975" w:rsidRDefault="007D2A83" w:rsidP="00DE5828">
      <w:r w:rsidRPr="001C4975">
        <w:t>Diff ideas for discussion layout</w:t>
      </w:r>
    </w:p>
    <w:p w14:paraId="43A5788A" w14:textId="3E0E31CE" w:rsidR="007D2A83" w:rsidRPr="001C4975" w:rsidRDefault="007D2A83" w:rsidP="00DE5828"/>
    <w:p w14:paraId="41998659" w14:textId="19E8A03B" w:rsidR="007D2A83" w:rsidRPr="001C4975" w:rsidRDefault="007D2A83" w:rsidP="007D2A83">
      <w:pPr>
        <w:pStyle w:val="ListParagraph"/>
        <w:numPr>
          <w:ilvl w:val="0"/>
          <w:numId w:val="15"/>
        </w:numPr>
      </w:pPr>
      <w:r w:rsidRPr="001C4975">
        <w:t>Summary (not listed)</w:t>
      </w:r>
    </w:p>
    <w:p w14:paraId="0C57B7E0" w14:textId="40A00CEC" w:rsidR="007D2A83" w:rsidRPr="001C4975" w:rsidRDefault="007D2A83" w:rsidP="007D2A83">
      <w:pPr>
        <w:pStyle w:val="ListParagraph"/>
        <w:numPr>
          <w:ilvl w:val="0"/>
          <w:numId w:val="15"/>
        </w:numPr>
      </w:pPr>
      <w:r w:rsidRPr="001C4975">
        <w:t>Diets</w:t>
      </w:r>
      <w:r w:rsidR="008908DF" w:rsidRPr="001C4975">
        <w:t xml:space="preserve"> – AND niche</w:t>
      </w:r>
    </w:p>
    <w:p w14:paraId="42402279" w14:textId="4C67459D" w:rsidR="007D2A83" w:rsidRPr="001C4975" w:rsidRDefault="007D2A83" w:rsidP="007D2A83">
      <w:pPr>
        <w:pStyle w:val="ListParagraph"/>
        <w:numPr>
          <w:ilvl w:val="1"/>
          <w:numId w:val="15"/>
        </w:numPr>
      </w:pPr>
      <w:r w:rsidRPr="001C4975">
        <w:t>Comp</w:t>
      </w:r>
    </w:p>
    <w:p w14:paraId="30E675C6" w14:textId="1115B8E6" w:rsidR="007D2A83" w:rsidRPr="001C4975" w:rsidRDefault="007D2A83" w:rsidP="007D2A83">
      <w:pPr>
        <w:pStyle w:val="ListParagraph"/>
        <w:numPr>
          <w:ilvl w:val="1"/>
          <w:numId w:val="15"/>
        </w:numPr>
      </w:pPr>
      <w:r w:rsidRPr="001C4975">
        <w:t>Niche</w:t>
      </w:r>
    </w:p>
    <w:p w14:paraId="09630CDA" w14:textId="77C0E800" w:rsidR="00177C31" w:rsidRPr="001C4975" w:rsidRDefault="00177C31" w:rsidP="007D2A83">
      <w:pPr>
        <w:pStyle w:val="ListParagraph"/>
        <w:numPr>
          <w:ilvl w:val="1"/>
          <w:numId w:val="15"/>
        </w:numPr>
      </w:pPr>
      <w:r w:rsidRPr="001C4975">
        <w:t>Zoops</w:t>
      </w:r>
    </w:p>
    <w:p w14:paraId="3E9135C5" w14:textId="2433E7C9" w:rsidR="00177C31" w:rsidRPr="001C4975" w:rsidRDefault="00177C31" w:rsidP="007D2A83">
      <w:pPr>
        <w:pStyle w:val="ListParagraph"/>
        <w:numPr>
          <w:ilvl w:val="1"/>
          <w:numId w:val="15"/>
        </w:numPr>
      </w:pPr>
      <w:r w:rsidRPr="001C4975">
        <w:t>Plastics</w:t>
      </w:r>
    </w:p>
    <w:p w14:paraId="092AC4C9" w14:textId="4515B3C4" w:rsidR="007D2A83" w:rsidRPr="001C4975" w:rsidRDefault="007D2A83" w:rsidP="007D2A83">
      <w:pPr>
        <w:pStyle w:val="ListParagraph"/>
        <w:numPr>
          <w:ilvl w:val="1"/>
          <w:numId w:val="15"/>
        </w:numPr>
      </w:pPr>
      <w:r w:rsidRPr="001C4975">
        <w:t>Etc. …</w:t>
      </w:r>
    </w:p>
    <w:p w14:paraId="5114089A" w14:textId="605D14D6" w:rsidR="00177C31" w:rsidRPr="001C4975" w:rsidRDefault="00177C31" w:rsidP="00177C31">
      <w:pPr>
        <w:pStyle w:val="ListParagraph"/>
        <w:numPr>
          <w:ilvl w:val="1"/>
          <w:numId w:val="15"/>
        </w:numPr>
      </w:pPr>
      <w:r w:rsidRPr="001C4975">
        <w:t>Fatty acids somewhere in here</w:t>
      </w:r>
    </w:p>
    <w:p w14:paraId="29C4F3A4" w14:textId="2D2A38F8" w:rsidR="007D2A83" w:rsidRPr="001C4975" w:rsidRDefault="007D2A83" w:rsidP="007D2A83">
      <w:pPr>
        <w:pStyle w:val="ListParagraph"/>
        <w:numPr>
          <w:ilvl w:val="0"/>
          <w:numId w:val="15"/>
        </w:numPr>
      </w:pPr>
      <w:r w:rsidRPr="001C4975">
        <w:t>GFI</w:t>
      </w:r>
      <w:r w:rsidR="008908DF" w:rsidRPr="001C4975">
        <w:t xml:space="preserve"> – rename to something more inclusive like salmon health?</w:t>
      </w:r>
    </w:p>
    <w:p w14:paraId="5C6DA3A7" w14:textId="7FA21E24" w:rsidR="007D2A83" w:rsidRPr="001C4975" w:rsidRDefault="007D2A83" w:rsidP="007D2A83">
      <w:pPr>
        <w:pStyle w:val="ListParagraph"/>
        <w:numPr>
          <w:ilvl w:val="1"/>
          <w:numId w:val="15"/>
        </w:numPr>
      </w:pPr>
      <w:r w:rsidRPr="001C4975">
        <w:t>GFI impacts</w:t>
      </w:r>
    </w:p>
    <w:p w14:paraId="096B4F08" w14:textId="7429FB11" w:rsidR="007D2A83" w:rsidRPr="001C4975" w:rsidRDefault="007D2A83" w:rsidP="007D2A83">
      <w:pPr>
        <w:pStyle w:val="ListParagraph"/>
        <w:numPr>
          <w:ilvl w:val="1"/>
          <w:numId w:val="15"/>
        </w:numPr>
      </w:pPr>
      <w:r w:rsidRPr="001C4975">
        <w:t>GFI comparison to lit.</w:t>
      </w:r>
    </w:p>
    <w:p w14:paraId="09919ED6" w14:textId="3CD82535" w:rsidR="007D2A83" w:rsidRPr="001C4975" w:rsidRDefault="008908DF" w:rsidP="007D2A83">
      <w:pPr>
        <w:pStyle w:val="ListParagraph"/>
        <w:numPr>
          <w:ilvl w:val="1"/>
          <w:numId w:val="15"/>
        </w:numPr>
      </w:pPr>
      <w:r w:rsidRPr="001C4975">
        <w:t>(^ or vice versa)</w:t>
      </w:r>
    </w:p>
    <w:p w14:paraId="4B182BD5" w14:textId="7785D1B9" w:rsidR="008908DF" w:rsidRPr="001C4975" w:rsidRDefault="008908DF" w:rsidP="007D2A83">
      <w:pPr>
        <w:pStyle w:val="ListParagraph"/>
        <w:numPr>
          <w:ilvl w:val="1"/>
          <w:numId w:val="15"/>
        </w:numPr>
      </w:pPr>
      <w:r w:rsidRPr="001C4975">
        <w:t>Condition</w:t>
      </w:r>
    </w:p>
    <w:p w14:paraId="63CB9B2B" w14:textId="2E2DC3C4" w:rsidR="008908DF" w:rsidRPr="001C4975" w:rsidRDefault="008908DF" w:rsidP="007D2A83">
      <w:pPr>
        <w:pStyle w:val="ListParagraph"/>
        <w:numPr>
          <w:ilvl w:val="1"/>
          <w:numId w:val="15"/>
        </w:numPr>
      </w:pPr>
      <w:r w:rsidRPr="001C4975">
        <w:t>Size</w:t>
      </w:r>
    </w:p>
    <w:p w14:paraId="2CBC03FB" w14:textId="1018A1BF" w:rsidR="008908DF" w:rsidRPr="001C4975" w:rsidRDefault="008908DF" w:rsidP="007D2A83">
      <w:pPr>
        <w:pStyle w:val="ListParagraph"/>
        <w:numPr>
          <w:ilvl w:val="1"/>
          <w:numId w:val="15"/>
        </w:numPr>
      </w:pPr>
      <w:r w:rsidRPr="001C4975">
        <w:t>Residence time</w:t>
      </w:r>
    </w:p>
    <w:p w14:paraId="1C01CEBE" w14:textId="5FDD1331" w:rsidR="00673045" w:rsidRPr="001C4975" w:rsidRDefault="00673045" w:rsidP="007D2A83">
      <w:pPr>
        <w:pStyle w:val="ListParagraph"/>
        <w:numPr>
          <w:ilvl w:val="1"/>
          <w:numId w:val="15"/>
        </w:numPr>
      </w:pPr>
      <w:r w:rsidRPr="001C4975">
        <w:t>Potential impacts of starvation</w:t>
      </w:r>
    </w:p>
    <w:p w14:paraId="7A9CA6E5" w14:textId="4215235B" w:rsidR="008908DF" w:rsidRPr="001C4975" w:rsidRDefault="008908DF" w:rsidP="008908DF">
      <w:pPr>
        <w:pStyle w:val="ListParagraph"/>
        <w:numPr>
          <w:ilvl w:val="1"/>
          <w:numId w:val="15"/>
        </w:numPr>
      </w:pPr>
      <w:r w:rsidRPr="001C4975">
        <w:t xml:space="preserve"> </w:t>
      </w:r>
      <w:r w:rsidRPr="001C4975">
        <w:sym w:font="Wingdings" w:char="F0E0"/>
      </w:r>
      <w:r w:rsidRPr="001C4975">
        <w:t xml:space="preserve"> figure out subsection order later!</w:t>
      </w:r>
    </w:p>
    <w:p w14:paraId="7C7355CC" w14:textId="7EC52F2E" w:rsidR="008908DF" w:rsidRPr="001C4975" w:rsidRDefault="00177C31" w:rsidP="008908DF">
      <w:pPr>
        <w:pStyle w:val="ListParagraph"/>
        <w:numPr>
          <w:ilvl w:val="0"/>
          <w:numId w:val="15"/>
        </w:numPr>
      </w:pPr>
      <w:r w:rsidRPr="001C4975">
        <w:t>Competition</w:t>
      </w:r>
    </w:p>
    <w:p w14:paraId="6DAFE0E8" w14:textId="685629F6" w:rsidR="00177C31" w:rsidRPr="001C4975" w:rsidRDefault="00177C31" w:rsidP="00177C31">
      <w:pPr>
        <w:pStyle w:val="ListParagraph"/>
        <w:numPr>
          <w:ilvl w:val="1"/>
          <w:numId w:val="15"/>
        </w:numPr>
      </w:pPr>
      <w:r w:rsidRPr="001C4975">
        <w:t>Overlap and richness compared to GFI</w:t>
      </w:r>
    </w:p>
    <w:p w14:paraId="4C94A353" w14:textId="65EB75D7" w:rsidR="00177C31" w:rsidRPr="001C4975" w:rsidRDefault="00177C31" w:rsidP="00177C31">
      <w:pPr>
        <w:pStyle w:val="ListParagraph"/>
        <w:numPr>
          <w:ilvl w:val="1"/>
          <w:numId w:val="15"/>
        </w:numPr>
      </w:pPr>
      <w:r w:rsidRPr="001C4975">
        <w:t>Generalist vs specialist talk?</w:t>
      </w:r>
    </w:p>
    <w:p w14:paraId="15149FC3" w14:textId="2F3E636C" w:rsidR="00177C31" w:rsidRPr="001C4975" w:rsidRDefault="00177C31" w:rsidP="00177C31">
      <w:pPr>
        <w:pStyle w:val="ListParagraph"/>
        <w:numPr>
          <w:ilvl w:val="1"/>
          <w:numId w:val="15"/>
        </w:numPr>
      </w:pPr>
      <w:r w:rsidRPr="001C4975">
        <w:t>Interplay b/t sp. diff and prey availability (connect to temporal?)</w:t>
      </w:r>
    </w:p>
    <w:p w14:paraId="6C269E44" w14:textId="6DF542FC" w:rsidR="00177C31" w:rsidRPr="001C4975" w:rsidRDefault="00177C31" w:rsidP="00177C31">
      <w:pPr>
        <w:pStyle w:val="ListParagraph"/>
        <w:numPr>
          <w:ilvl w:val="1"/>
          <w:numId w:val="15"/>
        </w:numPr>
      </w:pPr>
      <w:r w:rsidRPr="001C4975">
        <w:t>Prey partitioning when food is limited</w:t>
      </w:r>
    </w:p>
    <w:p w14:paraId="7517B74D" w14:textId="433C1F3F" w:rsidR="00177C31" w:rsidRPr="001C4975" w:rsidRDefault="00177C31" w:rsidP="00177C31">
      <w:pPr>
        <w:pStyle w:val="ListParagraph"/>
        <w:numPr>
          <w:ilvl w:val="1"/>
          <w:numId w:val="15"/>
        </w:numPr>
      </w:pPr>
      <w:r w:rsidRPr="001C4975">
        <w:t>Limitations and connection to next chapter</w:t>
      </w:r>
    </w:p>
    <w:p w14:paraId="748798D0" w14:textId="69E25DE2" w:rsidR="00177C31" w:rsidRPr="001C4975" w:rsidRDefault="00177C31" w:rsidP="00177C31">
      <w:pPr>
        <w:pStyle w:val="ListParagraph"/>
        <w:numPr>
          <w:ilvl w:val="1"/>
          <w:numId w:val="15"/>
        </w:numPr>
      </w:pPr>
      <w:r w:rsidRPr="001C4975">
        <w:t>Speculating on if hot spots ever fail</w:t>
      </w:r>
    </w:p>
    <w:p w14:paraId="2C38A38F" w14:textId="0EC33725" w:rsidR="00405548" w:rsidRPr="001C4975" w:rsidRDefault="00405548" w:rsidP="00405548"/>
    <w:p w14:paraId="722732A5" w14:textId="369F364D" w:rsidR="00405548" w:rsidRPr="001C4975" w:rsidRDefault="00405548" w:rsidP="00405548">
      <w:r w:rsidRPr="001C4975">
        <w:sym w:font="Wingdings" w:char="F0E0"/>
      </w:r>
      <w:r w:rsidRPr="001C4975">
        <w:t xml:space="preserve"> Changed my mind, niche will not have its own section but included throughout diff sections.</w:t>
      </w:r>
    </w:p>
    <w:p w14:paraId="76C8153A" w14:textId="2EFD1878" w:rsidR="00177C31" w:rsidRPr="001C4975" w:rsidRDefault="00177C31" w:rsidP="00C4698C">
      <w:pPr>
        <w:pBdr>
          <w:bottom w:val="wave" w:sz="6" w:space="1" w:color="auto"/>
        </w:pBdr>
      </w:pPr>
    </w:p>
    <w:p w14:paraId="0A527129" w14:textId="17CBF64F" w:rsidR="00C4698C" w:rsidRPr="001C4975" w:rsidRDefault="00C4698C" w:rsidP="00C4698C"/>
    <w:p w14:paraId="06B4E1F6" w14:textId="1642EDBF" w:rsidR="00C4698C" w:rsidRPr="007577CF" w:rsidRDefault="00C4698C" w:rsidP="00C4698C">
      <w:pPr>
        <w:rPr>
          <w:strike/>
        </w:rPr>
      </w:pPr>
      <w:r w:rsidRPr="001C4975">
        <w:t xml:space="preserve">2.4 Discussion </w:t>
      </w:r>
      <w:r w:rsidRPr="007577CF">
        <w:rPr>
          <w:strike/>
        </w:rPr>
        <w:t xml:space="preserve">(copied and pasted into a better order </w:t>
      </w:r>
      <w:r w:rsidRPr="007577CF">
        <w:rPr>
          <w:strike/>
        </w:rPr>
        <w:sym w:font="Wingdings" w:char="F0E0"/>
      </w:r>
      <w:r w:rsidRPr="007577CF">
        <w:rPr>
          <w:strike/>
        </w:rPr>
        <w:t xml:space="preserve"> still needs editing to flow better …)</w:t>
      </w:r>
    </w:p>
    <w:p w14:paraId="20A7772E" w14:textId="5393DB6E" w:rsidR="00405548" w:rsidRPr="007577CF" w:rsidRDefault="00405548" w:rsidP="00C4698C">
      <w:pPr>
        <w:rPr>
          <w:strike/>
        </w:rPr>
      </w:pPr>
    </w:p>
    <w:p w14:paraId="6A55DBE2" w14:textId="050D04D1" w:rsidR="00405548" w:rsidRPr="007577CF" w:rsidRDefault="00405548" w:rsidP="00C4698C">
      <w:pPr>
        <w:rPr>
          <w:strike/>
        </w:rPr>
      </w:pPr>
      <w:r w:rsidRPr="007577CF">
        <w:rPr>
          <w:strike/>
        </w:rPr>
        <w:t>(Note: doing rearranging by subsection but paragraphs still need rearranging in like major ways)</w:t>
      </w:r>
    </w:p>
    <w:p w14:paraId="35C82E69" w14:textId="5BA9386D" w:rsidR="00C4698C" w:rsidRPr="007577CF" w:rsidRDefault="00C4698C" w:rsidP="00C4698C">
      <w:pPr>
        <w:rPr>
          <w:strike/>
        </w:rPr>
      </w:pPr>
    </w:p>
    <w:p w14:paraId="5B39F0B6" w14:textId="7B21BD27" w:rsidR="00A20EEA" w:rsidRPr="007577CF" w:rsidRDefault="00C4698C" w:rsidP="00C4698C">
      <w:pPr>
        <w:rPr>
          <w:strike/>
        </w:rPr>
      </w:pPr>
      <w:r w:rsidRPr="007577CF">
        <w:rPr>
          <w:strike/>
        </w:rPr>
        <w:tab/>
        <w:t>… Oceanography + Zoop / Summary TBD</w:t>
      </w:r>
      <w:r w:rsidR="00405548" w:rsidRPr="007577CF">
        <w:rPr>
          <w:strike/>
        </w:rPr>
        <w:t xml:space="preserve"> (see Brian’s comments on how to best do this)</w:t>
      </w:r>
    </w:p>
    <w:p w14:paraId="586276BB" w14:textId="5471C929" w:rsidR="00A20EEA" w:rsidRPr="007577CF" w:rsidRDefault="00A20EEA" w:rsidP="00C4698C">
      <w:pPr>
        <w:rPr>
          <w:strike/>
        </w:rPr>
      </w:pPr>
    </w:p>
    <w:p w14:paraId="2C3F12F2" w14:textId="28C1E28F" w:rsidR="00A20EEA" w:rsidRPr="007577CF" w:rsidRDefault="00A20EEA" w:rsidP="00C4698C">
      <w:pPr>
        <w:rPr>
          <w:strike/>
        </w:rPr>
      </w:pPr>
      <w:r w:rsidRPr="007577CF">
        <w:rPr>
          <w:strike/>
        </w:rPr>
        <w:tab/>
        <w:t xml:space="preserve">… sum. </w:t>
      </w:r>
    </w:p>
    <w:p w14:paraId="311D59D9" w14:textId="4E0CA1C3" w:rsidR="009A7ED3" w:rsidRDefault="009A7ED3" w:rsidP="00C4698C"/>
    <w:p w14:paraId="55A69E10" w14:textId="0072CC07" w:rsidR="009A7ED3" w:rsidRPr="004435AE" w:rsidRDefault="009A7ED3" w:rsidP="00C4698C">
      <w:pPr>
        <w:rPr>
          <w:rFonts w:eastAsia="Times New Roman" w:cs="Times New Roman"/>
        </w:rPr>
      </w:pPr>
      <w:r>
        <w:tab/>
      </w:r>
      <w:r w:rsidR="008C2372" w:rsidRPr="001C4975">
        <w:rPr>
          <w:rFonts w:eastAsia="Times New Roman" w:cs="Times New Roman"/>
        </w:rPr>
        <w:t>This study examined juvenile pink and chum salmon stomachs to characterize diets during the 2016 peak outmigration through the Discovery Islands and Johnstone Strait routes.</w:t>
      </w:r>
      <w:r w:rsidR="008C2372">
        <w:rPr>
          <w:rFonts w:eastAsia="Times New Roman" w:cs="Times New Roman"/>
        </w:rPr>
        <w:t xml:space="preserve"> Contrasting ocean conditions were observed in the temperature and salinity properties of the regions and the zooplankton </w:t>
      </w:r>
      <w:r w:rsidR="004435AE">
        <w:rPr>
          <w:rFonts w:eastAsia="Times New Roman" w:cs="Times New Roman"/>
        </w:rPr>
        <w:t>biomass was higher in Discovery Islands than Johnstone Strait (James et al 2020). The aims of this research were to compare (a) diets, (b) niches, (c) foraging success</w:t>
      </w:r>
      <w:r w:rsidR="007577CF">
        <w:rPr>
          <w:rFonts w:eastAsia="Times New Roman" w:cs="Times New Roman"/>
        </w:rPr>
        <w:t>,</w:t>
      </w:r>
      <w:r w:rsidR="004435AE">
        <w:rPr>
          <w:rFonts w:eastAsia="Times New Roman" w:cs="Times New Roman"/>
        </w:rPr>
        <w:t xml:space="preserve"> and (d) competition</w:t>
      </w:r>
      <w:r w:rsidR="007577CF">
        <w:rPr>
          <w:rFonts w:eastAsia="Times New Roman" w:cs="Times New Roman"/>
        </w:rPr>
        <w:t>,</w:t>
      </w:r>
      <w:r w:rsidR="004435AE">
        <w:rPr>
          <w:rFonts w:eastAsia="Times New Roman" w:cs="Times New Roman"/>
        </w:rPr>
        <w:t xml:space="preserve"> of pink and chum salmon under these varying foraging conditions.  The regional differences in oceanography and zooplankton resulted in clear diet separation for both pink and chum salmon between each of the two major regions of study. The dietary overlap between pink and chum salmon varied from low to high overlap of prey composition in relation to the amount of stomach fullness, with low overlap when foraging levels were low, indicating resource partitioning. These specific points are discussed in more details below.</w:t>
      </w:r>
    </w:p>
    <w:p w14:paraId="113390B1" w14:textId="02428CA1" w:rsidR="00C4698C" w:rsidRPr="001C4975" w:rsidRDefault="00C4698C" w:rsidP="00C4698C"/>
    <w:p w14:paraId="4E19A40D" w14:textId="78E36B92" w:rsidR="00C4698C" w:rsidRPr="001C4975" w:rsidRDefault="00C4698C" w:rsidP="00C4698C">
      <w:r w:rsidRPr="001C4975">
        <w:t xml:space="preserve">2.4.1 </w:t>
      </w:r>
      <w:r w:rsidR="00405548" w:rsidRPr="001C4975">
        <w:t>Pink and chum salmon feeding strategies</w:t>
      </w:r>
    </w:p>
    <w:p w14:paraId="04D9D074" w14:textId="331EA4F1" w:rsidR="00C4698C" w:rsidRPr="001C4975" w:rsidRDefault="00C4698C" w:rsidP="00C4698C"/>
    <w:p w14:paraId="2086D519" w14:textId="19F6F2B6" w:rsidR="00C4698C" w:rsidRPr="007577CF" w:rsidRDefault="00C4698C" w:rsidP="00C4698C">
      <w:pPr>
        <w:rPr>
          <w:rFonts w:eastAsia="Times New Roman" w:cs="Times New Roman"/>
          <w:strike/>
        </w:rPr>
      </w:pPr>
      <w:r w:rsidRPr="001C4975">
        <w:rPr>
          <w:rFonts w:eastAsia="Times New Roman" w:cs="Times New Roman"/>
        </w:rPr>
        <w:tab/>
      </w:r>
      <w:r w:rsidRPr="008C2372">
        <w:rPr>
          <w:rFonts w:eastAsia="Times New Roman" w:cs="Times New Roman"/>
          <w:strike/>
        </w:rPr>
        <w:t>This study examined juvenile pink and chum salmon stomachs to characterize diets during the 2016 peak outmigration through the Discovery Islands and Johnstone Strait routes.</w:t>
      </w:r>
      <w:r w:rsidRPr="001C4975">
        <w:rPr>
          <w:rFonts w:eastAsia="Times New Roman" w:cs="Times New Roman"/>
        </w:rPr>
        <w:t xml:space="preserve"> </w:t>
      </w:r>
      <w:commentRangeStart w:id="23"/>
      <w:r w:rsidRPr="001C4975">
        <w:rPr>
          <w:rFonts w:eastAsia="Times New Roman" w:cs="Times New Roman"/>
        </w:rPr>
        <w:t>In tidally mixed waters, pink and chum salmon had low stomach fullness, prey and niche partitioning between species, with chum occupying a gelatinous niche and pink feeding generally close to the littoral. Although, the northern most site of J02 was shown to be a foraging hot spot for juvenile pink and chum salmon, with high diet overlap between species, the highest diet richness,</w:t>
      </w:r>
      <w:commentRangeEnd w:id="23"/>
      <w:r w:rsidR="007577CF">
        <w:rPr>
          <w:rStyle w:val="CommentReference"/>
          <w:rFonts w:ascii="Times New Roman" w:hAnsi="Times New Roman"/>
        </w:rPr>
        <w:commentReference w:id="23"/>
      </w:r>
      <w:r w:rsidRPr="001C4975">
        <w:rPr>
          <w:rFonts w:eastAsia="Times New Roman" w:cs="Times New Roman"/>
        </w:rPr>
        <w:t xml:space="preserve"> </w:t>
      </w:r>
      <w:r w:rsidRPr="007577CF">
        <w:rPr>
          <w:rFonts w:eastAsia="Times New Roman" w:cs="Times New Roman"/>
          <w:strike/>
        </w:rPr>
        <w:t>and</w:t>
      </w:r>
      <w:commentRangeStart w:id="24"/>
      <w:commentRangeStart w:id="25"/>
      <w:r w:rsidRPr="007577CF">
        <w:rPr>
          <w:rFonts w:eastAsia="Times New Roman" w:cs="Times New Roman"/>
          <w:strike/>
        </w:rPr>
        <w:t xml:space="preserve"> high quality of prey species with high fatty acid concentrations, such as large (&gt;2 mm) copepods, euphausiids, chaetognaths and hyperiid amphipods </w:t>
      </w:r>
      <w:r w:rsidRPr="007577CF">
        <w:rPr>
          <w:rFonts w:eastAsia="Times New Roman" w:cs="Times New Roman"/>
          <w:strike/>
        </w:rPr>
        <w:fldChar w:fldCharType="begin" w:fldLock="1"/>
      </w:r>
      <w:r w:rsidRPr="007577CF">
        <w:rPr>
          <w:rFonts w:eastAsia="Times New Roman" w:cs="Times New Roman"/>
          <w:strike/>
        </w:rPr>
        <w:instrText>ADDIN CSL_CITATION {"citationItems":[{"id":"ITEM-1","itemData":{"DOI":"10.1038/s41598-020-65557-1","ISSN":"20452322","PMID":"32444669","abstract":"Fish growth and survival are largely determined by the nutritional quality of their food, and the fish that grow quickly during early life stages are more likely to reproduce. To adequately estimate the quality of the prey for fish, it is necessary to understand the trophic links at the base of the food-web. Trophic biomarkers (e.g., stable isotopes and fatty acids) are particularly useful to discriminate and quantify food-web relationships. We explored the connections between plankton food-web components, and the seasonal and spatial dynamics of the trophic biomarkers and how this determines the availability of high-quality prey for juvenile Pacific salmon and Pacific herring in the Strait of Georgia, Canada. We demonstrate that the plankton food-web in the region is largely supported by diatom and flagellate production. We also show that spatial differences in terms of energy transfer efficiency exist in the region. Further, we found that the fatty acid composition of the zooplankton varied seasonally, matching a shift from diatom dominated production in the spring to flagellate dominated production in the summer. This seasonal shift conferred a higher nutritional value to zooplankton in the summer, indicating better quality prey for juvenile salmon and herring during this period.","author":[{"dropping-particle":"","family":"Costalago","given":"David","non-dropping-particle":"","parse-names":false,"suffix":""},{"dropping-particle":"","family":"Forster","given":"Ian","non-dropping-particle":"","parse-names":false,"suffix":""},{"dropping-particle":"","family":"Nemcek","given":"Nina","non-dropping-particle":"","parse-names":false,"suffix":""},{"dropping-particle":"","family":"Neville","given":"Chrys","non-dropping-particle":"","parse-names":false,"suffix":""},{"dropping-particle":"","family":"Perry","given":"R. Ian","non-dropping-particle":"","parse-names":false,"suffix":""},{"dropping-particle":"","family":"Young","given":"Kelly","non-dropping-particle":"","parse-names":false,"suffix":""},{"dropping-particle":"","family":"Hunt","given":"Brian P.V.","non-dropping-particle":"","parse-names":false,"suffix":""}],"container-title":"Scientific Reports","id":"ITEM-1","issue":"1","issued":{"date-parts":[["2020"]]},"page":"1-12","publisher":"Springer US","title":"Seasonal and spatial dynamics of the planktonic trophic biomarkers in the Strait of Georgia (northeast Pacific) and implications for fish","type":"article-journal","volume":"10"},"uris":["http://www.mendeley.com/documents/?uuid=7a602192-49e6-4113-967a-e4906b842073"]}],"mendeley":{"formattedCitation":"(Costalago et al., 2020)","plainTextFormattedCitation":"(Costalago et al., 2020)","previouslyFormattedCitation":"(Costalago et al., 2020)"},"properties":{"noteIndex":0},"schema":"https://github.com/citation-style-language/schema/raw/master/csl-citation.json"}</w:instrText>
      </w:r>
      <w:r w:rsidRPr="007577CF">
        <w:rPr>
          <w:rFonts w:eastAsia="Times New Roman" w:cs="Times New Roman"/>
          <w:strike/>
        </w:rPr>
        <w:fldChar w:fldCharType="separate"/>
      </w:r>
      <w:r w:rsidRPr="007577CF">
        <w:rPr>
          <w:rFonts w:eastAsia="Times New Roman" w:cs="Times New Roman"/>
          <w:strike/>
          <w:noProof/>
        </w:rPr>
        <w:t>(Costalago et al., 2020)</w:t>
      </w:r>
      <w:r w:rsidRPr="007577CF">
        <w:rPr>
          <w:rFonts w:eastAsia="Times New Roman" w:cs="Times New Roman"/>
          <w:strike/>
        </w:rPr>
        <w:fldChar w:fldCharType="end"/>
      </w:r>
      <w:r w:rsidRPr="007577CF">
        <w:rPr>
          <w:rFonts w:eastAsia="Times New Roman" w:cs="Times New Roman"/>
          <w:strike/>
        </w:rPr>
        <w:t>.</w:t>
      </w:r>
      <w:commentRangeEnd w:id="24"/>
      <w:r w:rsidRPr="007577CF">
        <w:rPr>
          <w:rStyle w:val="CommentReference"/>
          <w:strike/>
          <w:sz w:val="24"/>
          <w:szCs w:val="24"/>
        </w:rPr>
        <w:commentReference w:id="24"/>
      </w:r>
      <w:commentRangeEnd w:id="25"/>
      <w:r w:rsidR="00E03AD7" w:rsidRPr="007577CF">
        <w:rPr>
          <w:rStyle w:val="CommentReference"/>
          <w:rFonts w:ascii="Times New Roman" w:hAnsi="Times New Roman"/>
          <w:strike/>
        </w:rPr>
        <w:commentReference w:id="25"/>
      </w:r>
    </w:p>
    <w:p w14:paraId="31C9F61A" w14:textId="26B7A237" w:rsidR="00E03AD7" w:rsidRPr="007577CF" w:rsidRDefault="00E03AD7" w:rsidP="00C4698C">
      <w:pPr>
        <w:rPr>
          <w:rFonts w:eastAsia="Times New Roman" w:cs="Times New Roman"/>
          <w:strike/>
        </w:rPr>
      </w:pPr>
    </w:p>
    <w:p w14:paraId="6DD6CFA6" w14:textId="06A236FA" w:rsidR="00E03AD7" w:rsidRPr="007577CF" w:rsidRDefault="00E03AD7" w:rsidP="00C4698C">
      <w:pPr>
        <w:rPr>
          <w:rFonts w:eastAsia="Times New Roman" w:cs="Times New Roman"/>
          <w:strike/>
        </w:rPr>
      </w:pPr>
      <w:r w:rsidRPr="007577CF">
        <w:rPr>
          <w:rFonts w:eastAsia="Times New Roman" w:cs="Times New Roman"/>
          <w:strike/>
        </w:rPr>
        <w:sym w:font="Wingdings" w:char="F0E0"/>
      </w:r>
      <w:r w:rsidRPr="007577CF">
        <w:rPr>
          <w:rFonts w:eastAsia="Times New Roman" w:cs="Times New Roman"/>
          <w:strike/>
        </w:rPr>
        <w:t xml:space="preserve"> Insert the FA para here right away?</w:t>
      </w:r>
    </w:p>
    <w:p w14:paraId="1823BE69" w14:textId="2E4C6E5B" w:rsidR="004435AE" w:rsidRDefault="004435AE" w:rsidP="00C4698C">
      <w:pPr>
        <w:rPr>
          <w:rFonts w:eastAsia="Times New Roman" w:cs="Times New Roman"/>
        </w:rPr>
      </w:pPr>
    </w:p>
    <w:p w14:paraId="453252FA" w14:textId="03CDD37E" w:rsidR="004435AE" w:rsidRPr="001C4975" w:rsidRDefault="004435AE" w:rsidP="00C4698C">
      <w:pPr>
        <w:rPr>
          <w:rFonts w:eastAsia="Times New Roman" w:cs="Times New Roman"/>
        </w:rPr>
      </w:pPr>
      <w:r>
        <w:rPr>
          <w:rFonts w:eastAsia="Times New Roman" w:cs="Times New Roman"/>
        </w:rPr>
        <w:tab/>
      </w:r>
      <w:r w:rsidR="00981411">
        <w:rPr>
          <w:rFonts w:eastAsia="Times New Roman" w:cs="Times New Roman"/>
        </w:rPr>
        <w:t>Prey quality is an important factor for juvenile salmon diets and growth during the early marine phase, and fatty acid contents is a good measure of prey quality. Recent research in the Strait of Georgia on zooplankton quality found large copepods, euphausiids, chaetognaths and hyperiid amphipods to have high fatty acids contents</w:t>
      </w:r>
      <w:r w:rsidR="003C5567">
        <w:rPr>
          <w:rFonts w:eastAsia="Times New Roman" w:cs="Times New Roman"/>
        </w:rPr>
        <w:t xml:space="preserve"> (Costalago et al 2020)</w:t>
      </w:r>
      <w:r w:rsidR="00981411">
        <w:rPr>
          <w:rFonts w:eastAsia="Times New Roman" w:cs="Times New Roman"/>
        </w:rPr>
        <w:t>. Whereas, meroplankton</w:t>
      </w:r>
      <w:r w:rsidR="003C5567">
        <w:rPr>
          <w:rFonts w:eastAsia="Times New Roman" w:cs="Times New Roman"/>
        </w:rPr>
        <w:t xml:space="preserve">, small zooplankton, </w:t>
      </w:r>
      <w:r w:rsidR="00981411">
        <w:rPr>
          <w:rFonts w:eastAsia="Times New Roman" w:cs="Times New Roman"/>
        </w:rPr>
        <w:t xml:space="preserve">and gelatinous zooplankton </w:t>
      </w:r>
      <w:r w:rsidR="003C5567">
        <w:rPr>
          <w:rFonts w:eastAsia="Times New Roman" w:cs="Times New Roman"/>
        </w:rPr>
        <w:t>were</w:t>
      </w:r>
      <w:r w:rsidR="00981411">
        <w:rPr>
          <w:rFonts w:eastAsia="Times New Roman" w:cs="Times New Roman"/>
        </w:rPr>
        <w:t xml:space="preserve"> low</w:t>
      </w:r>
      <w:r w:rsidR="003C5567">
        <w:rPr>
          <w:rFonts w:eastAsia="Times New Roman" w:cs="Times New Roman"/>
        </w:rPr>
        <w:t>er</w:t>
      </w:r>
      <w:r w:rsidR="00981411">
        <w:rPr>
          <w:rFonts w:eastAsia="Times New Roman" w:cs="Times New Roman"/>
        </w:rPr>
        <w:t xml:space="preserve"> in nutritional content, </w:t>
      </w:r>
      <w:r w:rsidR="003C5567">
        <w:rPr>
          <w:rFonts w:eastAsia="Times New Roman" w:cs="Times New Roman"/>
        </w:rPr>
        <w:t>and</w:t>
      </w:r>
      <w:r w:rsidR="00981411">
        <w:rPr>
          <w:rFonts w:eastAsia="Times New Roman" w:cs="Times New Roman"/>
        </w:rPr>
        <w:t xml:space="preserve"> poor</w:t>
      </w:r>
      <w:r w:rsidR="003C5567">
        <w:rPr>
          <w:rFonts w:eastAsia="Times New Roman" w:cs="Times New Roman"/>
        </w:rPr>
        <w:t>er</w:t>
      </w:r>
      <w:r w:rsidR="00981411">
        <w:rPr>
          <w:rFonts w:eastAsia="Times New Roman" w:cs="Times New Roman"/>
        </w:rPr>
        <w:t xml:space="preserve"> quality prey</w:t>
      </w:r>
      <w:r w:rsidR="003C5567">
        <w:rPr>
          <w:rFonts w:eastAsia="Times New Roman" w:cs="Times New Roman"/>
        </w:rPr>
        <w:t xml:space="preserve"> (Boldt, 2001)</w:t>
      </w:r>
      <w:r w:rsidR="00981411">
        <w:rPr>
          <w:rFonts w:eastAsia="Times New Roman" w:cs="Times New Roman"/>
        </w:rPr>
        <w:t xml:space="preserve">. </w:t>
      </w:r>
      <w:r w:rsidR="003C5567">
        <w:rPr>
          <w:rFonts w:eastAsia="Times New Roman" w:cs="Times New Roman"/>
        </w:rPr>
        <w:t>Therefore, both the amount of food consumed by salmon and the prey types are important for salmon growth and survival. In this study, salmon consumed higher quality prey at the most northern site near Queen Charlotte Strait and lower quality prey throughout the other study sites.</w:t>
      </w:r>
    </w:p>
    <w:p w14:paraId="3820F7AA" w14:textId="77777777" w:rsidR="00405548" w:rsidRPr="001C4975" w:rsidRDefault="00405548" w:rsidP="00C4698C"/>
    <w:p w14:paraId="581EB1C2" w14:textId="69FB6EDE" w:rsidR="00C4698C" w:rsidRDefault="00C4698C" w:rsidP="00C4698C">
      <w:pPr>
        <w:rPr>
          <w:rFonts w:eastAsia="Times New Roman" w:cs="Times New Roman"/>
          <w:color w:val="000000"/>
        </w:rPr>
      </w:pPr>
      <w:r w:rsidRPr="001C4975">
        <w:rPr>
          <w:rFonts w:eastAsia="Times New Roman" w:cs="Times New Roman"/>
          <w:color w:val="000000"/>
        </w:rPr>
        <w:tab/>
        <w:t xml:space="preserve"> In other areas with similar coastal conditions, pink salmon had been found to be nearshore foragers upon small crustaceans, while chum salmon often prey switch from crustacean zooplankton to gelatinous </w:t>
      </w:r>
      <w:r w:rsidRPr="001C4975">
        <w:rPr>
          <w:rStyle w:val="FootnoteReference"/>
          <w:rFonts w:eastAsia="Times New Roman"/>
          <w:color w:val="000000"/>
        </w:rPr>
        <w:fldChar w:fldCharType="begin" w:fldLock="1"/>
      </w:r>
      <w:r w:rsidRPr="001C4975">
        <w:rPr>
          <w:rFonts w:eastAsia="Times New Roman" w:cs="Times New Roman"/>
          <w:color w:val="000000"/>
        </w:rPr>
        <w:instrText>ADDIN CSL_CITATION {"citationItems":[{"id":"ITEM-1","itemData":{"DOI":"10.1139/f81-002","ISSN":"12057533","abstract":"Stomach analyses showed that pink salmon fry fed mainly during daylight hours in the littoral zone of Departure Bay and Hammond Bay, British Columbia, in May. Although the diurnal feeding patterns of the fish differed slightly between the two bays, maximum mean prey biomass in the fishes’ stomachs occurred near or at dusk in both bays. Daily rations consumed by Departure Bay and Hammond Bay fish were estimated to be 13.1 and 6.6% of their dry body weight, respectively. The fry consumed similar prey items in both bays, but in differing proportions. Harpacticoid copepods, copepod nauplii, and barnacle larvae comprised numerically 93.1 and 86.2% of the diets of Departure Bay and Hammond Bay fish, respectively. About 38% of the diet of Departure Bay fish and 51% of the diet of Hammond Bay fish comprised epibenthic prey, mainly harpacticoid copepods. The data provide additional support for the importance of the detritus-microbe-consumer type food chain supporting the production of pink salmon during their early period of marine residency.","author":[{"dropping-particle":"","family":"Godin","given":"Jean Guy J.","non-dropping-particle":"","parse-names":false,"suffix":""}],"container-title":"Canadian Journal of Fisheries and Aquatic Sciences","id":"ITEM-1","issue":"1","issued":{"date-parts":[["1981"]]},"page":"10-15","title":"Daily patterns of feeding behavior, daily rations, and diets of juvenile pink salmon (oncorhynchus gorbuscha) in two marine bays of british columbia","type":"article-journal","volume":"38"},"uris":["http://www.mendeley.com/documents/?uuid=e38db5af-db9b-4a7e-b53c-6b173aaefd12"]},{"id":"ITEM-2","itemData":{"DOI":"10.1111/j.1365-2419.1996.tb00108.x","ISSN":"10546006","abstract":"The abundance and stomach contents of salmonids (Oncorhynchus spp.) and the biomass of prey organisms were examined in the central subarctic Pacific and Bering Sea in the summer of 1991 and 1992. Salmonids were caught by surface longline using the same level of fishing effort. Chum (O. keta) and pink (O. gorbuscha) salmon were the predominant species, representing 44% and 36% of the total catch (n = 1275) in 1991. In 1992, chum salmon composed 85% of the total catch (n = 603), but the catch of pink salmon decreased to 1% of the total catch due to the odd/even year fluctuation of Asian pink salmon abundance in the study area. It was found that chum salmon changed their dominant diet from gelatinous zooplankton (pteropods, appendicularians, jellyfishes, chaetognaths, polychaetes and unidentified materials) in 1991, when pink salmon were abundant, to a diet of crustaceans (euphausiids, copepods, amphipods, ostracods, mysids and decapods) in 1992, when pink salmon were less abundant. Local crustacean biomass (wet weight; mg m-3) had significant negative correlation with the CPUE (catch number per 30 hachi) of pink salmon in 1991 (r = -0.586; P = 0.026) and that of chum salmon in 1992 (r = -0.616; P = 0.014). There may be a limitation in the available prey resource for production of salmonids.","author":[{"dropping-particle":"","family":"Tadokoro","given":"Kazuaki","non-dropping-particle":"","parse-names":false,"suffix":""},{"dropping-particle":"","family":"Ishida","given":"Yukimasa","non-dropping-particle":"","parse-names":false,"suffix":""},{"dropping-particle":"","family":"Davis","given":"Nancy D.","non-dropping-particle":"","parse-names":false,"suffix":""},{"dropping-particle":"","family":"Ueyanagi","given":"Shoji","non-dropping-particle":"","parse-names":false,"suffix":""},{"dropping-particle":"","family":"Sugimoto","given":"Takashige","non-dropping-particle":"","parse-names":false,"suffix":""}],"container-title":"Fisheries Oceanography","id":"ITEM-2","issue":"2","issued":{"date-parts":[["1996"]]},"page":"89-99","title":"Change in chum salmon (Oncorhynchus keta) stomach contents associated with fluctuation of pink salmon (O. gorbuscha) abundance in the central subarctic Pacific and Bering Sea","type":"article-journal","volume":"5"},"uris":["http://www.mendeley.com/documents/?uuid=15fa9f3c-94d3-4200-89d5-a3db81aa7209"]}],"mendeley":{"formattedCitation":"(Godin, 1981; Tadokoro et al., 1996)","plainTextFormattedCitation":"(Godin, 1981; Tadokoro et al., 1996)","previouslyFormattedCitation":"(Godin, 1981; Tadokoro et al., 1996)"},"properties":{"noteIndex":0},"schema":"https://github.com/citation-style-language/schema/raw/master/csl-citation.json"}</w:instrText>
      </w:r>
      <w:r w:rsidRPr="001C4975">
        <w:rPr>
          <w:rStyle w:val="FootnoteReference"/>
          <w:rFonts w:eastAsia="Times New Roman"/>
          <w:color w:val="000000"/>
        </w:rPr>
        <w:fldChar w:fldCharType="separate"/>
      </w:r>
      <w:r w:rsidRPr="001C4975">
        <w:rPr>
          <w:rFonts w:eastAsia="Times New Roman" w:cs="Times New Roman"/>
          <w:bCs/>
          <w:noProof/>
          <w:color w:val="000000"/>
        </w:rPr>
        <w:t>(Godin, 1981; Tadokoro et al., 1996)</w:t>
      </w:r>
      <w:r w:rsidRPr="001C4975">
        <w:rPr>
          <w:rStyle w:val="FootnoteReference"/>
          <w:rFonts w:eastAsia="Times New Roman"/>
          <w:color w:val="000000"/>
        </w:rPr>
        <w:fldChar w:fldCharType="end"/>
      </w:r>
      <w:r w:rsidRPr="001C4975">
        <w:rPr>
          <w:rFonts w:eastAsia="Times New Roman" w:cs="Times New Roman"/>
          <w:color w:val="000000"/>
        </w:rPr>
        <w:t xml:space="preserve">. Previous studies have found harpacticoid and calanoid copepods as primary prey items for both pink and chum salmon </w:t>
      </w:r>
      <w:r w:rsidRPr="001C4975">
        <w:rPr>
          <w:rStyle w:val="FootnoteReference"/>
          <w:rFonts w:eastAsia="Times New Roman"/>
          <w:color w:val="000000"/>
        </w:rPr>
        <w:fldChar w:fldCharType="begin" w:fldLock="1"/>
      </w:r>
      <w:r w:rsidRPr="001C4975">
        <w:rPr>
          <w:rFonts w:eastAsia="Times New Roman" w:cs="Times New Roman"/>
          <w:color w:val="000000"/>
        </w:rPr>
        <w:instrText>ADDIN CSL_CITATION {"citationItems":[{"id":"ITEM-1","itemData":{"DOI":"10.1139/f81-002","ISSN":"12057533","abstract":"Stomach analyses showed that pink salmon fry fed mainly during daylight hours in the littoral zone of Departure Bay and Hammond Bay, British Columbia, in May. Although the diurnal feeding patterns of the fish differed slightly between the two bays, maximum mean prey biomass in the fishes’ stomachs occurred near or at dusk in both bays. Daily rations consumed by Departure Bay and Hammond Bay fish were estimated to be 13.1 and 6.6% of their dry body weight, respectively. The fry consumed similar prey items in both bays, but in differing proportions. Harpacticoid copepods, copepod nauplii, and barnacle larvae comprised numerically 93.1 and 86.2% of the diets of Departure Bay and Hammond Bay fish, respectively. About 38% of the diet of Departure Bay fish and 51% of the diet of Hammond Bay fish comprised epibenthic prey, mainly harpacticoid copepods. The data provide additional support for the importance of the detritus-microbe-consumer type food chain supporting the production of pink salmon during their early period of marine residency.","author":[{"dropping-particle":"","family":"Godin","given":"Jean Guy J.","non-dropping-particle":"","parse-names":false,"suffix":""}],"container-title":"Canadian Journal of Fisheries and Aquatic Sciences","id":"ITEM-1","issue":"1","issued":{"date-parts":[["1981"]]},"page":"10-15","title":"Daily patterns of feeding behavior, daily rations, and diets of juvenile pink salmon (oncorhynchus gorbuscha) in two marine bays of british columbia","type":"article-journal","volume":"38"},"uris":["http://www.mendeley.com/documents/?uuid=e38db5af-db9b-4a7e-b53c-6b173aaefd12"]},{"id":"ITEM-2","itemData":{"DOI":"10.1139/f79-073","ISSN":"0015-296X","abstract":"The meiofauna of the Nanaimo Estuary are briefly described. Nematodes and harpacticoid copepods were the numerically dominant taxa and reached their maximum population densities in late summer. Harpacticus uniremis was very important to the early diet of juvenile chum salmon (Oncorhynchus keta) but was one of the least common harpacticoid copepods in the estuary. The productivity of H. uniremis was found to be only slightly greater than the calculated food requirement of the chum salmon fry; there was close coupling between prey and predator. The role of detritus and bacterially processed carbon in the feeding of H. uniremis are discussed. Key words: harpacticoid copepods, secondary production, detritus, Harpacticus uniremis, turnover ratios, meiofauna","author":[{"dropping-particle":"","family":"Healey","given":"Michael C.","non-dropping-particle":"","parse-names":false,"suffix":""}],"container-title":"Journal of the Fisheries Research Board of Canada","id":"ITEM-2","issue":"5","issued":{"date-parts":[["1979"]]},"page":"497-503","title":"Detritus and Juvenile Salmon Production in the Nanaimo Estuary: II. Meiofauna Available as Food to Juvenile Chum Salmon (Oncorhynchus keta)","type":"article-journal","volume":"36"},"uris":["http://www.mendeley.com/documents/?uuid=a17094a6-89b4-42c4-9dc2-b8aba75f5c02"]},{"id":"ITEM-3","itemData":{"DOI":"10.1134/s0032945218050041","ISSN":"15556425","abstract":"The paper characterizes feeding of juvenile chum salmon Oncorhynchus keta and pink salmon O. gorbuscha during the fattening period in July 2013−2015 within the coastal zone of 0.5−1.5 km from the shores. The study revealed that both species exhibited diverse feeding in the pelagial, but older Neocalanus spp. and Pseudocalanus spp. copepodites were the main food items determining adequate covering of the fish demands for food. These invertebrates formed 78% of the total zooplankton biomass in the upper water layer (0−10 m). In 2013 and 2014, all juvenile fish specimens were feeding and were fed satisfactory. In 2015, feeding intensity of the juvenile fish was weaker and more than 1/3 of the fish were starving by the end of July. On average for three observation years, chum and pink salmons were feeding at the narrow shallows almost twofold better than over the wide shallows. Specific features of the fish feeding revealed in the present study are in agreement with the interannual and local fluctuations of the zooplankton abundance.","author":[{"dropping-particle":"V.","family":"Chebanova","given":"V.","non-dropping-particle":"","parse-names":false,"suffix":""},{"dropping-particle":"","family":"Frenkel","given":"S. E.","non-dropping-particle":"","parse-names":false,"suffix":""},{"dropping-particle":"","family":"Zelenikhina","given":"G. S.","non-dropping-particle":"","parse-names":false,"suffix":""}],"container-title":"Journal of Ichthyology","id":"ITEM-3","issue":"5","issued":{"date-parts":[["2018"]]},"page":"741-750","title":"Relation of feeding in juvenile chum salmon (Oncorhynchus keta) and pink salmon (o. gorbuscha) to abundance of zooplankton in coastal waters of the prostor bay (iturup island)","type":"article-journal","volume":"58"},"uris":["http://www.mendeley.com/documents/?uuid=ffdbd4c8-3c01-43fd-8486-2396037a9b52"]}],"mendeley":{"formattedCitation":"(Chebanova et al., 2018; Godin, 1981; Michael C. Healey, 1979)","manualFormatting":"(Chebanova et al., 2018; Godin, 1981; Healey, 1979)","plainTextFormattedCitation":"(Chebanova et al., 2018; Godin, 1981; Michael C. Healey, 1979)","previouslyFormattedCitation":"(Chebanova et al., 2018; Godin, 1981; Michael C. Healey, 1979)"},"properties":{"noteIndex":0},"schema":"https://github.com/citation-style-language/schema/raw/master/csl-citation.json"}</w:instrText>
      </w:r>
      <w:r w:rsidRPr="001C4975">
        <w:rPr>
          <w:rStyle w:val="FootnoteReference"/>
          <w:rFonts w:eastAsia="Times New Roman"/>
          <w:color w:val="000000"/>
        </w:rPr>
        <w:fldChar w:fldCharType="separate"/>
      </w:r>
      <w:r w:rsidRPr="001C4975">
        <w:rPr>
          <w:rFonts w:eastAsia="Times New Roman" w:cs="Times New Roman"/>
          <w:bCs/>
          <w:noProof/>
          <w:color w:val="000000"/>
        </w:rPr>
        <w:t>(Chebanova et al., 2018; Godin, 1981; Healey, 1979)</w:t>
      </w:r>
      <w:r w:rsidRPr="001C4975">
        <w:rPr>
          <w:rStyle w:val="FootnoteReference"/>
          <w:rFonts w:eastAsia="Times New Roman"/>
          <w:color w:val="000000"/>
        </w:rPr>
        <w:fldChar w:fldCharType="end"/>
      </w:r>
      <w:r w:rsidRPr="001C4975">
        <w:rPr>
          <w:rFonts w:eastAsia="Times New Roman" w:cs="Times New Roman"/>
          <w:color w:val="000000"/>
        </w:rPr>
        <w:t xml:space="preserve">. Recently, a study conducted simultaneously discovered that sockeye salmon diets dominate by </w:t>
      </w:r>
      <w:r w:rsidRPr="001C4975">
        <w:rPr>
          <w:rFonts w:eastAsia="Times New Roman" w:cs="Times New Roman"/>
          <w:i/>
          <w:iCs/>
          <w:color w:val="000000"/>
        </w:rPr>
        <w:t>Oikopleura</w:t>
      </w:r>
      <w:r w:rsidRPr="001C4975">
        <w:rPr>
          <w:rFonts w:eastAsia="Times New Roman" w:cs="Times New Roman"/>
          <w:color w:val="000000"/>
        </w:rPr>
        <w:t xml:space="preserve"> in the Discovery Islands </w:t>
      </w:r>
      <w:r w:rsidRPr="001C4975">
        <w:rPr>
          <w:rFonts w:eastAsia="Times New Roman" w:cs="Times New Roman"/>
          <w:color w:val="000000"/>
        </w:rPr>
        <w:fldChar w:fldCharType="begin" w:fldLock="1"/>
      </w:r>
      <w:r w:rsidRPr="001C4975">
        <w:rPr>
          <w:rFonts w:eastAsia="Times New Roman" w:cs="Times New Roman"/>
          <w:color w:val="000000"/>
        </w:rPr>
        <w:instrText>ADDIN CSL_CITATION {"citationItems":[{"id":"ITEM-1","itemData":{"DOI":"10.1017/CBO9781107415324.004","ISBN":"9788578110796","ISSN":"1098-6596","PMID":"25246403","abstract":"Pacific salmon hold tremendous ecological, cultural, and economic value to communities and ecosystems throughout British Columbia. The productivity of several populations, however, has declined since the early 1990s. The cause of the decline is still not fully understood, though bottom-up drivers and trophic interactions during the early marine migration are believed to be contributing factors. For juveniles leaving the Fraser River, their migration crosses a range of stratified and well-mixed waters with varying levels of productivity. The purpose of this study is therefore to a) characterize the foraging ecology of juvenile sockeye salmon across the range of environmental conditions they encounter during the early marine migration, and b) test whether foraging success is lower in tidally mixed waters. In 2015 and 2016, environmental conditions, prey dynamics, and sockeye diets were sampled at high spatial and temporal resolution in the Discovery Islands and Johnstone Strait during the outmigration period. Analyses revealed two unique diet types, one dominated by meroplankton, cladocerans, and larvaceans in the warmer, fresher waters of the Discovery Islands and the other dominated by large calanoid copepods in the cooler, saltier waters of Johnstone Strait. In all diets, sockeye exhibited strong selection for prey items larger than 2 mm. Furthermore, foraging success was low throughout the tidally- mixed regions of the Discovery Islands and Johnstone Strait, providing strong support for the hypothesis that this region is a ‘trophic gauntlet’ for outmigrating salmon. Foraging hotspots were were also discovered along the interface between mixed and stratified waters. These frontal areas may in fact be important foraging grounds for juveniles to facilitate their migration through otherwise challenging conditions. This research addresses a critical knowledge gap in the foraging ecology of juvenile salmon across different environmental conditions during their early marine migration and can be used to improve our ability to monitor fish condition, growth, survival, and ultimately recruitment.","author":[{"dropping-particle":"","family":"James","given":"Samantha E","non-dropping-particle":"","parse-names":false,"suffix":""}],"id":"ITEM-1","issued":{"date-parts":[["2019"]]},"number-of-pages":"107","title":"Foraging Ecology of Juvenile Fraser River Sockeye Salmon Across Mixed and Stratified Regions of the Early Marine Migration","type":"thesis"},"uris":["http://www.mendeley.com/documents/?uuid=76c3c9bc-48a8-475a-bc0e-a1e66357c5ee"]}],"mendeley":{"formattedCitation":"(James, 2019)","plainTextFormattedCitation":"(James, 2019)","previouslyFormattedCitation":"(James, 2019)"},"properties":{"noteIndex":0},"schema":"https://github.com/citation-style-language/schema/raw/master/csl-citation.json"}</w:instrText>
      </w:r>
      <w:r w:rsidRPr="001C4975">
        <w:rPr>
          <w:rFonts w:eastAsia="Times New Roman" w:cs="Times New Roman"/>
          <w:color w:val="000000"/>
        </w:rPr>
        <w:fldChar w:fldCharType="separate"/>
      </w:r>
      <w:r w:rsidRPr="001C4975">
        <w:rPr>
          <w:rFonts w:eastAsia="Times New Roman" w:cs="Times New Roman"/>
          <w:noProof/>
          <w:color w:val="000000"/>
        </w:rPr>
        <w:t>(James, 2019)</w:t>
      </w:r>
      <w:r w:rsidRPr="001C4975">
        <w:rPr>
          <w:rFonts w:eastAsia="Times New Roman" w:cs="Times New Roman"/>
          <w:color w:val="000000"/>
        </w:rPr>
        <w:fldChar w:fldCharType="end"/>
      </w:r>
      <w:r w:rsidRPr="001C4975">
        <w:rPr>
          <w:rFonts w:eastAsia="Times New Roman" w:cs="Times New Roman"/>
          <w:color w:val="000000"/>
        </w:rPr>
        <w:t xml:space="preserve">, which is similar to chum salmon. Furthermore, larger calanoids were dominant sockeye prey in Johnstone Strait </w:t>
      </w:r>
      <w:r w:rsidRPr="001C4975">
        <w:rPr>
          <w:rFonts w:eastAsia="Times New Roman" w:cs="Times New Roman"/>
          <w:color w:val="000000"/>
        </w:rPr>
        <w:fldChar w:fldCharType="begin" w:fldLock="1"/>
      </w:r>
      <w:r w:rsidRPr="001C4975">
        <w:rPr>
          <w:rFonts w:eastAsia="Times New Roman" w:cs="Times New Roman"/>
          <w:color w:val="000000"/>
        </w:rPr>
        <w:instrText>ADDIN CSL_CITATION {"citationItems":[{"id":"ITEM-1","itemData":{"DOI":"10.1017/CBO9781107415324.004","ISBN":"9788578110796","ISSN":"1098-6596","PMID":"25246403","abstract":"Pacific salmon hold tremendous ecological, cultural, and economic value to communities and ecosystems throughout British Columbia. The productivity of several populations, however, has declined since the early 1990s. The cause of the decline is still not fully understood, though bottom-up drivers and trophic interactions during the early marine migration are believed to be contributing factors. For juveniles leaving the Fraser River, their migration crosses a range of stratified and well-mixed waters with varying levels of productivity. The purpose of this study is therefore to a) characterize the foraging ecology of juvenile sockeye salmon across the range of environmental conditions they encounter during the early marine migration, and b) test whether foraging success is lower in tidally mixed waters. In 2015 and 2016, environmental conditions, prey dynamics, and sockeye diets were sampled at high spatial and temporal resolution in the Discovery Islands and Johnstone Strait during the outmigration period. Analyses revealed two unique diet types, one dominated by meroplankton, cladocerans, and larvaceans in the warmer, fresher waters of the Discovery Islands and the other dominated by large calanoid copepods in the cooler, saltier waters of Johnstone Strait. In all diets, sockeye exhibited strong selection for prey items larger than 2 mm. Furthermore, foraging success was low throughout the tidally- mixed regions of the Discovery Islands and Johnstone Strait, providing strong support for the hypothesis that this region is a ‘trophic gauntlet’ for outmigrating salmon. Foraging hotspots were were also discovered along the interface between mixed and stratified waters. These frontal areas may in fact be important foraging grounds for juveniles to facilitate their migration through otherwise challenging conditions. This research addresses a critical knowledge gap in the foraging ecology of juvenile salmon across different environmental conditions during their early marine migration and can be used to improve our ability to monitor fish condition, growth, survival, and ultimately recruitment.","author":[{"dropping-particle":"","family":"James","given":"Samantha E","non-dropping-particle":"","parse-names":false,"suffix":""}],"id":"ITEM-1","issued":{"date-parts":[["2019"]]},"number-of-pages":"107","title":"Foraging Ecology of Juvenile Fraser River Sockeye Salmon Across Mixed and Stratified Regions of the Early Marine Migration","type":"thesis"},"uris":["http://www.mendeley.com/documents/?uuid=76c3c9bc-48a8-475a-bc0e-a1e66357c5ee"]}],"mendeley":{"formattedCitation":"(James, 2019)","plainTextFormattedCitation":"(James, 2019)","previouslyFormattedCitation":"(James, 2019)"},"properties":{"noteIndex":0},"schema":"https://github.com/citation-style-language/schema/raw/master/csl-citation.json"}</w:instrText>
      </w:r>
      <w:r w:rsidRPr="001C4975">
        <w:rPr>
          <w:rFonts w:eastAsia="Times New Roman" w:cs="Times New Roman"/>
          <w:color w:val="000000"/>
        </w:rPr>
        <w:fldChar w:fldCharType="separate"/>
      </w:r>
      <w:r w:rsidRPr="001C4975">
        <w:rPr>
          <w:rFonts w:eastAsia="Times New Roman" w:cs="Times New Roman"/>
          <w:noProof/>
          <w:color w:val="000000"/>
        </w:rPr>
        <w:t>(James, 2019)</w:t>
      </w:r>
      <w:r w:rsidRPr="001C4975">
        <w:rPr>
          <w:rFonts w:eastAsia="Times New Roman" w:cs="Times New Roman"/>
          <w:color w:val="000000"/>
        </w:rPr>
        <w:fldChar w:fldCharType="end"/>
      </w:r>
      <w:r w:rsidRPr="001C4975">
        <w:rPr>
          <w:rFonts w:eastAsia="Times New Roman" w:cs="Times New Roman"/>
          <w:color w:val="000000"/>
        </w:rPr>
        <w:t xml:space="preserve">, that was similar to the observed pink salmon diet composition. Other research that investigated dietary overlap of multiple species of salmon have found that the pink salmon diet tends to be most similar to either sockeye or chum salmon </w:t>
      </w:r>
      <w:r w:rsidRPr="001C4975">
        <w:rPr>
          <w:rStyle w:val="FootnoteReference"/>
          <w:rFonts w:eastAsia="Times New Roman"/>
          <w:color w:val="000000"/>
        </w:rPr>
        <w:fldChar w:fldCharType="begin" w:fldLock="1"/>
      </w:r>
      <w:r w:rsidRPr="001C4975">
        <w:rPr>
          <w:rFonts w:eastAsia="Times New Roman" w:cs="Times New Roman"/>
          <w:color w:val="000000"/>
        </w:rPr>
        <w:instrText>ADDIN CSL_CITATION {"citationItems":[{"id":"ITEM-1","itemData":{"DOI":"10.1016/j.dsr2.2019.06.006","ISSN":"09670645","abstract":"Diet habits of five Pacific salmon species caught in the marine waters of the eastern and central regions of the Gulf of Alaska (GOA) were analyzed for spatial, interannual, seasonal, and ontogenetic differences. By making comparative analysis of diet variability over several years and marine conditions, between the eastern and central GOA ecosystems, during summer and fall, and between juvenile and adult salmon, we add to the understanding of the role of salmon in the GOA ecosystem. Diet composition differences were significant between all salmon/age-class pairs except for juvenile pink and sockeye salmon (no diet difference). The diets with the strongest separation (difference) were between either piscivorous salmon (Chinook or coho) and any planktivorous salmon (chum, sockeye or pink). Interannual differences in diet were also prevalent (all tested pairs were significant), followed by size-based ontogenetic diet changes between juveniles and adults, seasonal differences, and regional differences (eastern vs. central GOA). Lower and upper trophic level productivity in the GOA varied over the study period which influenced the type and amount of prey available to both piscivorous and planktivorous salmon. The year 2011 was an anomalously low production year in the GOA and this was reflected in poor feeding rate (stomach fullness) and condition factor. In contrast, foraging conditions during 2013 allowed for a positive condition factor for all juvenile salmon across the GOA even with low stomach fullness. Juvenile salmon in 2012 and 2014 had average feeding rates and condition factor. Interannual differences in the type of prey consumed, feeding rate, and condition factor often co-varied across region. These findings suggest that juvenile, immature, and maturing salmon growth and condition can be influenced by bottom-up forces in the ocean which may ultimately affect run timing and survival rate.","author":[{"dropping-particle":"","family":"Daly","given":"Elizabeth A.","non-dropping-particle":"","parse-names":false,"suffix":""},{"dropping-particle":"","family":"Moss","given":"Jamal H.","non-dropping-particle":"","parse-names":false,"suffix":""},{"dropping-particle":"","family":"Fergusson","given":"E.","non-dropping-particle":"","parse-names":false,"suffix":""},{"dropping-particle":"","family":"Debenham","given":"C.","non-dropping-particle":"","parse-names":false,"suffix":""}],"container-title":"Deep-Sea Research Part II: Topical Studies in Oceanography","id":"ITEM-1","issue":"June","issued":{"date-parts":[["2019"]]},"page":"329-339","publisher":"Elsevier Ltd","title":"Feeding ecology of salmon in eastern and central Gulf of Alaska","type":"article-journal","volume":"165"},"uris":["http://www.mendeley.com/documents/?uuid=3593b97d-3f02-4410-a971-6caf626f8d25"]}],"mendeley":{"formattedCitation":"(Daly et al., 2019)","plainTextFormattedCitation":"(Daly et al., 2019)","previouslyFormattedCitation":"(Daly et al., 2019)"},"properties":{"noteIndex":0},"schema":"https://github.com/citation-style-language/schema/raw/master/csl-citation.json"}</w:instrText>
      </w:r>
      <w:r w:rsidRPr="001C4975">
        <w:rPr>
          <w:rStyle w:val="FootnoteReference"/>
          <w:rFonts w:eastAsia="Times New Roman"/>
          <w:color w:val="000000"/>
        </w:rPr>
        <w:fldChar w:fldCharType="separate"/>
      </w:r>
      <w:r w:rsidRPr="001C4975">
        <w:rPr>
          <w:rFonts w:eastAsia="Times New Roman" w:cs="Times New Roman"/>
          <w:noProof/>
          <w:color w:val="000000"/>
        </w:rPr>
        <w:t>(Daly et al., 2019)</w:t>
      </w:r>
      <w:r w:rsidRPr="001C4975">
        <w:rPr>
          <w:rStyle w:val="FootnoteReference"/>
          <w:rFonts w:eastAsia="Times New Roman"/>
          <w:color w:val="000000"/>
        </w:rPr>
        <w:fldChar w:fldCharType="end"/>
      </w:r>
      <w:r w:rsidRPr="001C4975">
        <w:rPr>
          <w:rFonts w:eastAsia="Times New Roman" w:cs="Times New Roman"/>
          <w:color w:val="000000"/>
        </w:rPr>
        <w:t>.</w:t>
      </w:r>
    </w:p>
    <w:p w14:paraId="6DD93454" w14:textId="40B97A1E" w:rsidR="00E03AD7" w:rsidRDefault="00E03AD7" w:rsidP="00C4698C">
      <w:pPr>
        <w:rPr>
          <w:rFonts w:eastAsia="Times New Roman" w:cs="Times New Roman"/>
          <w:color w:val="000000"/>
        </w:rPr>
      </w:pPr>
    </w:p>
    <w:p w14:paraId="268EB7A1" w14:textId="48F27ECA" w:rsidR="00E03AD7" w:rsidRPr="007577CF" w:rsidRDefault="00E03AD7" w:rsidP="00C4698C">
      <w:pPr>
        <w:rPr>
          <w:rFonts w:eastAsia="Times New Roman" w:cs="Times New Roman"/>
          <w:strike/>
          <w:color w:val="000000"/>
        </w:rPr>
      </w:pPr>
      <w:r w:rsidRPr="007577CF">
        <w:rPr>
          <w:rFonts w:eastAsia="Times New Roman" w:cs="Times New Roman"/>
          <w:strike/>
          <w:color w:val="000000"/>
        </w:rPr>
        <w:sym w:font="Wingdings" w:char="F0E0"/>
      </w:r>
      <w:r w:rsidRPr="007577CF">
        <w:rPr>
          <w:rFonts w:eastAsia="Times New Roman" w:cs="Times New Roman"/>
          <w:strike/>
          <w:color w:val="000000"/>
        </w:rPr>
        <w:t xml:space="preserve"> Do include a section on niche? Otherwise too much in diet comp section… </w:t>
      </w:r>
    </w:p>
    <w:p w14:paraId="64578623" w14:textId="0CC1E5E1" w:rsidR="00E84988" w:rsidRPr="001C4975" w:rsidRDefault="00E84988" w:rsidP="00C4698C">
      <w:pPr>
        <w:rPr>
          <w:rFonts w:eastAsia="Times New Roman" w:cs="Times New Roman"/>
          <w:color w:val="000000"/>
        </w:rPr>
      </w:pPr>
    </w:p>
    <w:p w14:paraId="627B2EA9" w14:textId="5095D122" w:rsidR="00E84988" w:rsidRPr="001C4975" w:rsidRDefault="00E84988" w:rsidP="00E84988">
      <w:pPr>
        <w:rPr>
          <w:rFonts w:eastAsia="Times New Roman" w:cs="Times New Roman"/>
          <w:color w:val="000000"/>
        </w:rPr>
      </w:pPr>
      <w:r w:rsidRPr="001C4975">
        <w:rPr>
          <w:rFonts w:eastAsia="Times New Roman" w:cs="Times New Roman"/>
          <w:color w:val="000000"/>
        </w:rPr>
        <w:tab/>
        <w:t xml:space="preserve">The trophic niche of juvenile salmon in the Discovery Islands and Johnstone Strait can also be related to the habitat niche when pink salmon forage in the nearshore and chum salmon in the pelagic environment, on gelatinous or crustacean prey. Each sampling set captured salmon likely travelling within the same school(s), however nearshore prey items were found more frequently and in higher proportions in pink salmon diets, including higher prey richness of harpacticoids, insects, arachnids, barnacle larvae, cumaceans, caprellid and gammarid/corophiid amphipods. Pink salmon may consume these smaller, reliable </w:t>
      </w:r>
      <w:del w:id="26" w:author="Vanessa Zahner" w:date="2020-10-06T10:15:00Z">
        <w:r w:rsidRPr="001C4975" w:rsidDel="00504565">
          <w:rPr>
            <w:rFonts w:eastAsia="Times New Roman" w:cs="Times New Roman"/>
            <w:color w:val="000000"/>
          </w:rPr>
          <w:delText xml:space="preserve">and easy to catch </w:delText>
        </w:r>
      </w:del>
      <w:r w:rsidRPr="001C4975">
        <w:rPr>
          <w:rFonts w:eastAsia="Times New Roman" w:cs="Times New Roman"/>
          <w:color w:val="000000"/>
        </w:rPr>
        <w:t xml:space="preserve">prey </w:t>
      </w:r>
      <w:commentRangeStart w:id="27"/>
      <w:r w:rsidRPr="001C4975">
        <w:rPr>
          <w:rFonts w:eastAsia="Times New Roman" w:cs="Times New Roman"/>
          <w:color w:val="000000"/>
        </w:rPr>
        <w:t>since</w:t>
      </w:r>
      <w:commentRangeEnd w:id="27"/>
      <w:r w:rsidRPr="001C4975">
        <w:rPr>
          <w:rStyle w:val="CommentReference"/>
          <w:sz w:val="24"/>
          <w:szCs w:val="24"/>
        </w:rPr>
        <w:commentReference w:id="27"/>
      </w:r>
      <w:r w:rsidRPr="001C4975">
        <w:rPr>
          <w:rFonts w:eastAsia="Times New Roman" w:cs="Times New Roman"/>
          <w:color w:val="000000"/>
        </w:rPr>
        <w:t xml:space="preserve"> they need to constantly feed in order to achieve growth rates of up to 3.5-7% body weight per day </w:t>
      </w:r>
      <w:r w:rsidRPr="001C4975">
        <w:rPr>
          <w:rFonts w:eastAsia="Times New Roman" w:cs="Times New Roman"/>
          <w:color w:val="000000"/>
        </w:rPr>
        <w:fldChar w:fldCharType="begin" w:fldLock="1"/>
      </w:r>
      <w:r w:rsidRPr="001C4975">
        <w:rPr>
          <w:rFonts w:eastAsia="Times New Roman" w:cs="Times New Roman"/>
          <w:color w:val="000000"/>
        </w:rPr>
        <w:instrText>ADDIN CSL_CITATION {"citationItems":[{"id":"ITEM-1","itemData":{"DOI":"10.1139/f64-100","ISSN":"0015-296X","abstract":"Pink salmon were sampled at various stages, as fry and fingerling in enclosed waters, as juveniles and subadults in the ocean and as maturing salmon in the commercial fishery. On the basis of length frequency data and from recapture measurements of marked and tagged individuals the instantaneous growth rate in length (g l ) for successive 30-day periods was computed. As a result three major growth stanzas were recognized. Following the entrance of fry into the estuary, growth was approximately exponential (g l = 0.559) during an initial 40-day period. Fish increased in length from 3.5 to 8.4 cm. Thereafter, the instantaneous rate of growth gradually declined to a minimum in March (g l = 0.076). During this time the length increased from 8.4 to 32.5 cm. The final growth period was marked by a rapid rate of increase in length in late April and early May (g l = 0.171), followed by a declining rate of increase in length which was finally terminated after the fish had re-entered the coastal waters and the commercial fishery (g l = 0.041). The length data were transformed to weight data from a generalized length–weight regression. During the initial 30-day period the instantaneous growth rate in weight, g w = 6.53. From a value of g w = 2.87 for late May and early June the instantaneous growth rate progressively fell to a low of g w = 1.28 for late March to early April. During late April to early May of the ultimate year, g w = 1.74. The instantaneous growth rate then fell to g w = 1.14 during mid July to early August. It was concluded that growth, in length and weight, of central British Columbia pink salmon is a continuing process with no period of complete cessation from the time the fry enter the sea until the time they re-enter the estuary as adults.","author":[{"dropping-particle":"","family":"LeBrasseur","given":"R. J.","non-dropping-particle":"","parse-names":false,"suffix":""},{"dropping-particle":"","family":"Parker","given":"R. R.","non-dropping-particle":"","parse-names":false,"suffix":""}],"container-title":"Journal of the Fisheries Research Board of Canada","id":"ITEM-1","issue":"5","issued":{"date-parts":[["1964"]]},"page":"1101-1128","title":"Growth Rate of Central British Columbia Pink Salmon (Oncorhynchus gorbuscha)","type":"article-journal","volume":"21"},"uris":["http://www.mendeley.com/documents/?uuid=c7b61d05-d6be-4cca-a6a6-f4d1ee5d44e9"]},{"id":"ITEM-2","itemData":{"abstract":"Studies of the early ocean period of salmon life history conducted in the coastal areas off Canada's west coast are reviewed. The role of the ocean in the dynamics of salmon populations has received considerably less study than their life cycle in fresh water, even though Pacific salmon in general spend more time in the ocean than in fresh water and the survivals in the ocean are extremely low and variable. Feeding, growth and distribution studies from the late 1950s until the present have contributed to an improved appreciation of biology of salmon during the marine phase of their life history. However, conclusions about the processes that cause the high and variable mortality in the ocean remain speculative. How fishing impacts interact with natural processes also remain to be clarified. Recent studies have demonstrated that ocean and climate conditions are important contributors to the total marine mortality of a number of species, and to the stock and recruitment relationship. It is suggested that it is time to conduct the definitive studies that will identify the processes that regulate the survival of Pacific salmon throughout their entire life cycle. It is proposed that an international effort to study the early marine period is the way to change the current beliefs and speculations into explanations.","author":[{"dropping-particle":"","family":"Beamish","given":"R J","non-dropping-particle":"","parse-names":false,"suffix":""},{"dropping-particle":"","family":"Pearsall","given":"I a","non-dropping-particle":"","parse-names":false,"suffix":""},{"dropping-particle":"","family":"Healey","given":"M C","non-dropping-particle":"","parse-names":false,"suffix":""}],"container-title":"NPAFC Bulletin","id":"ITEM-2","issue":"3","issued":{"date-parts":[["2003"]]},"page":"1-40","title":"A history of the research on the early marine life of Pacific salmon off Canada's Pacific coast","type":"article-journal","volume":"3"},"uris":["http://www.mendeley.com/documents/?uuid=afe6b572-cd57-4ffd-9420-69e288340f0c"]}],"mendeley":{"formattedCitation":"(Beamish et al., 2003; LeBrasseur &amp; Parker, 1964)","plainTextFormattedCitation":"(Beamish et al., 2003; LeBrasseur &amp; Parker, 1964)","previouslyFormattedCitation":"(Beamish et al., 2003; LeBrasseur &amp; Parker, 1964)"},"properties":{"noteIndex":0},"schema":"https://github.com/citation-style-language/schema/raw/master/csl-citation.json"}</w:instrText>
      </w:r>
      <w:r w:rsidRPr="001C4975">
        <w:rPr>
          <w:rFonts w:eastAsia="Times New Roman" w:cs="Times New Roman"/>
          <w:color w:val="000000"/>
        </w:rPr>
        <w:fldChar w:fldCharType="separate"/>
      </w:r>
      <w:r w:rsidRPr="001C4975">
        <w:rPr>
          <w:rFonts w:eastAsia="Times New Roman" w:cs="Times New Roman"/>
          <w:noProof/>
          <w:color w:val="000000"/>
        </w:rPr>
        <w:t>(Beamish et al., 2003; LeBrasseur &amp; Parker, 1964)</w:t>
      </w:r>
      <w:r w:rsidRPr="001C4975">
        <w:rPr>
          <w:rFonts w:eastAsia="Times New Roman" w:cs="Times New Roman"/>
          <w:color w:val="000000"/>
        </w:rPr>
        <w:fldChar w:fldCharType="end"/>
      </w:r>
      <w:r w:rsidRPr="001C4975">
        <w:rPr>
          <w:rFonts w:eastAsia="Times New Roman" w:cs="Times New Roman"/>
          <w:color w:val="000000"/>
        </w:rPr>
        <w:t xml:space="preserve">. Since gelatinous prey are often lower in nutritional content than other zooplankton, chum salmon have evolved larger stomachs than other salmon to consume more biomass of jellyfish to benefit off that specific prey source </w:t>
      </w:r>
      <w:r w:rsidRPr="001C4975">
        <w:rPr>
          <w:rFonts w:eastAsia="Times New Roman" w:cs="Times New Roman"/>
          <w:color w:val="000000"/>
        </w:rPr>
        <w:fldChar w:fldCharType="begin" w:fldLock="1"/>
      </w:r>
      <w:r w:rsidRPr="001C4975">
        <w:rPr>
          <w:rFonts w:eastAsia="Times New Roman" w:cs="Times New Roman"/>
          <w:color w:val="000000"/>
        </w:rPr>
        <w:instrText>ADDIN CSL_CITATION {"citationItems":[{"id":"ITEM-1","itemData":{"DOI":"10.1139/z97-112","ISSN":"00084301","abstract":"The stomach (but not the intestine) of chum salmon (Oncorhynchus keta) is greatly enlarged relative to that of other species of Pacific salmon. This permits the exploitation of gelatinous zooplankton (jellyfish, etenophores, and salps), an abundant but low-energy prey unused by other species of salmon, as a major food source. The unique gut structure of chum salmon therefore allows efficient feeding on a little-exploited branch of the food web and reduces interspecific trophic competition. The development of this remarkable anatomical specialization suggests that salmon abundances were previously high enough that the resulting trophic competition led to evolutionary selection to reduce trophic competition. As total salmon abundances in the North Pacific are now probably the highest of this century, the carrying capacity of the ocean rather than that of fresh water could limit overall salmon production if abundances are once again approaching pre-exploitation levels.","author":[{"dropping-particle":"","family":"Welch","given":"D. W.","non-dropping-particle":"","parse-names":false,"suffix":""}],"container-title":"Canadian Journal of Zoology","id":"ITEM-1","issue":"6","issued":{"date-parts":[["1997"]]},"page":"936-942","title":"Anatomical specialization in the gut of Pacific salmon (Oncorhynchus): Evidence for oceanic limits to salmon production?","type":"article-journal","volume":"75"},"uris":["http://www.mendeley.com/documents/?uuid=9483a6f4-fa3d-4ae9-8984-35d99dfafdbe"]}],"mendeley":{"formattedCitation":"(Welch, 1997)","plainTextFormattedCitation":"(Welch, 1997)","previouslyFormattedCitation":"(Welch, 1997)"},"properties":{"noteIndex":0},"schema":"https://github.com/citation-style-language/schema/raw/master/csl-citation.json"}</w:instrText>
      </w:r>
      <w:r w:rsidRPr="001C4975">
        <w:rPr>
          <w:rFonts w:eastAsia="Times New Roman" w:cs="Times New Roman"/>
          <w:color w:val="000000"/>
        </w:rPr>
        <w:fldChar w:fldCharType="separate"/>
      </w:r>
      <w:r w:rsidRPr="001C4975">
        <w:rPr>
          <w:rFonts w:eastAsia="Times New Roman" w:cs="Times New Roman"/>
          <w:noProof/>
          <w:color w:val="000000"/>
        </w:rPr>
        <w:t>(Welch, 1997)</w:t>
      </w:r>
      <w:r w:rsidRPr="001C4975">
        <w:rPr>
          <w:rFonts w:eastAsia="Times New Roman" w:cs="Times New Roman"/>
          <w:color w:val="000000"/>
        </w:rPr>
        <w:fldChar w:fldCharType="end"/>
      </w:r>
      <w:r w:rsidRPr="001C4975">
        <w:rPr>
          <w:rFonts w:eastAsia="Times New Roman" w:cs="Times New Roman"/>
          <w:color w:val="000000"/>
        </w:rPr>
        <w:t>. Therefore, it seems pink and chum salmon were genetically predisposed to littoral and gelatinous niches (respectively) when food was scarce. However, niche switching was a norm, when foraging conditions improved and higher quality prey, such as large calanoids and euphausiids, became more readily available. This adaptive flexibility of the trophic and habitat niches of juvenile salmon could be an area for further research and should be investigated</w:t>
      </w:r>
      <w:ins w:id="28" w:author="Vanessa Zahner" w:date="2020-10-06T10:24:00Z">
        <w:r w:rsidR="00504565" w:rsidRPr="001C4975">
          <w:rPr>
            <w:rFonts w:eastAsia="Times New Roman" w:cs="Times New Roman"/>
            <w:color w:val="000000"/>
          </w:rPr>
          <w:t xml:space="preserve"> further.</w:t>
        </w:r>
      </w:ins>
      <w:ins w:id="29" w:author="Vanessa Zahner" w:date="2020-10-06T10:25:00Z">
        <w:r w:rsidR="00A27AE4" w:rsidRPr="001C4975">
          <w:rPr>
            <w:rFonts w:eastAsia="Times New Roman" w:cs="Times New Roman"/>
            <w:color w:val="000000"/>
          </w:rPr>
          <w:t xml:space="preserve"> </w:t>
        </w:r>
      </w:ins>
      <w:ins w:id="30" w:author="Vanessa Zahner" w:date="2020-10-06T10:24:00Z">
        <w:r w:rsidR="00504565" w:rsidRPr="001C4975">
          <w:rPr>
            <w:rFonts w:eastAsia="Times New Roman" w:cs="Times New Roman"/>
            <w:color w:val="000000"/>
          </w:rPr>
          <w:t xml:space="preserve">For example, </w:t>
        </w:r>
        <w:r w:rsidR="00A27AE4" w:rsidRPr="001C4975">
          <w:rPr>
            <w:rFonts w:eastAsia="Times New Roman" w:cs="Times New Roman"/>
            <w:color w:val="000000"/>
          </w:rPr>
          <w:t>niche flexibility of</w:t>
        </w:r>
      </w:ins>
      <w:del w:id="31" w:author="Vanessa Zahner" w:date="2020-10-06T10:24:00Z">
        <w:r w:rsidRPr="001C4975" w:rsidDel="00A27AE4">
          <w:rPr>
            <w:rFonts w:eastAsia="Times New Roman" w:cs="Times New Roman"/>
            <w:color w:val="000000"/>
          </w:rPr>
          <w:delText>for</w:delText>
        </w:r>
      </w:del>
      <w:r w:rsidRPr="001C4975">
        <w:rPr>
          <w:rFonts w:eastAsia="Times New Roman" w:cs="Times New Roman"/>
          <w:color w:val="000000"/>
        </w:rPr>
        <w:t xml:space="preserve"> other species, in other areas, at different life phases, and compared across seasons and years to understand better its benefits and to include into life-history models of salmon species.</w:t>
      </w:r>
    </w:p>
    <w:p w14:paraId="2ABA0122" w14:textId="77777777" w:rsidR="00E84988" w:rsidRPr="001C4975" w:rsidRDefault="00E84988" w:rsidP="00E84988">
      <w:pPr>
        <w:rPr>
          <w:rFonts w:eastAsia="Times New Roman" w:cs="Times New Roman"/>
          <w:color w:val="000000"/>
        </w:rPr>
      </w:pPr>
    </w:p>
    <w:p w14:paraId="059C9134" w14:textId="6FBDD9A5" w:rsidR="00E84988" w:rsidRPr="001C4975" w:rsidRDefault="00E84988" w:rsidP="00C4698C">
      <w:pPr>
        <w:rPr>
          <w:rFonts w:eastAsia="Times New Roman" w:cs="Times New Roman"/>
          <w:color w:val="000000"/>
        </w:rPr>
      </w:pPr>
      <w:r w:rsidRPr="001C4975">
        <w:rPr>
          <w:rFonts w:eastAsia="Times New Roman" w:cs="Times New Roman"/>
          <w:color w:val="000000"/>
        </w:rPr>
        <w:tab/>
        <w:t xml:space="preserve">Pink salmon consumption of microplastics, glass, and rocks also reflected nearshore feeding, these foreign objects were found in 5% of all salmon stomachs analyzed. These objects were found at sites D07, D09, D11 and J06, the four sites with empty stomachs. Other studies have found Chinook salmon to have consumed microplastic fibers </w:t>
      </w:r>
      <w:r w:rsidRPr="001C4975">
        <w:rPr>
          <w:rFonts w:eastAsia="Times New Roman" w:cs="Times New Roman"/>
          <w:color w:val="000000"/>
        </w:rPr>
        <w:fldChar w:fldCharType="begin" w:fldLock="1"/>
      </w:r>
      <w:r w:rsidRPr="001C4975">
        <w:rPr>
          <w:rFonts w:eastAsia="Times New Roman" w:cs="Times New Roman"/>
          <w:color w:val="000000"/>
        </w:rPr>
        <w:instrText>ADDIN CSL_CITATION {"citationItems":[{"id":"ITEM-1","itemData":{"DOI":"10.1016/j.envpol.2018.09.137","ISSN":"18736424","abstract":"Microplastics are a significant issue in the world's oceans. These small plastic particles (&lt;5 mm in size) are becoming globally ubiquitous in the marine environment and are ingested by various fish species. Here we investigate the incidence of microplastics in juvenile Chinook salmon and their nearshore marine environments on the east coast of Vancouver Island, British Columbia. We completed a series of beach seines, plankton tows and sediment cores in nearshore areas of importance to juvenile salmon. Microplastics were extracted from fish, water and sediment samples and concentrations were quantified. Microplastics analysis, consisting predominantly of fibrous plastics, showed juvenile Chinook salmon contained 1.2 ± 1.4 (SD) microplastics per individual while water and sediment samples had 659.9 ± 520.9 microplastics m−3 and 60.2 ± 63.4 microplastics kg−1 dry weight, respectively. We found no differences in microplastic concentrations in juvenile Chinook and water samples among sites but observed significantly higher concentrations in sediment at the Deep Bay site compared to Nanaimo and Cowichan Bay sites. Chinook microplastic concentrations were relatively low compared to literature values and, given the size and type of microplastics we observed, are unlikely to represent an immediate threat to fish in this area. However, microplastics less than 100 μm in size were not included in the study and may represent a greater threat due to their ability to translocate through tissues. Microplastics were found in juvenile Chinook salmon and their nearshore environments during a critical time in their lifecycle.","author":[{"dropping-particle":"","family":"Collicutt","given":"Brenna","non-dropping-particle":"","parse-names":false,"suffix":""},{"dropping-particle":"","family":"Juanes","given":"Francis","non-dropping-particle":"","parse-names":false,"suffix":""},{"dropping-particle":"","family":"Dudas","given":"Sarah E.","non-dropping-particle":"","parse-names":false,"suffix":""}],"container-title":"Environmental Pollution","id":"ITEM-1","issued":{"date-parts":[["2019"]]},"page":"135-142","publisher":"Elsevier Ltd","title":"Microplastics in juvenile Chinook salmon and their nearshore environments on the east coast of Vancouver Island","type":"article-journal","volume":"244"},"uris":["http://www.mendeley.com/documents/?uuid=29757d99-5172-46a9-8b85-a5376f439896"]}],"mendeley":{"formattedCitation":"(Collicutt et al., 2019)","plainTextFormattedCitation":"(Collicutt et al., 2019)","previouslyFormattedCitation":"(Collicutt et al., 2019)"},"properties":{"noteIndex":0},"schema":"https://github.com/citation-style-language/schema/raw/master/csl-citation.json"}</w:instrText>
      </w:r>
      <w:r w:rsidRPr="001C4975">
        <w:rPr>
          <w:rFonts w:eastAsia="Times New Roman" w:cs="Times New Roman"/>
          <w:color w:val="000000"/>
        </w:rPr>
        <w:fldChar w:fldCharType="separate"/>
      </w:r>
      <w:r w:rsidRPr="001C4975">
        <w:rPr>
          <w:rFonts w:eastAsia="Times New Roman" w:cs="Times New Roman"/>
          <w:noProof/>
          <w:color w:val="000000"/>
        </w:rPr>
        <w:t>(Collicutt et al., 2019)</w:t>
      </w:r>
      <w:r w:rsidRPr="001C4975">
        <w:rPr>
          <w:rFonts w:eastAsia="Times New Roman" w:cs="Times New Roman"/>
          <w:color w:val="000000"/>
        </w:rPr>
        <w:fldChar w:fldCharType="end"/>
      </w:r>
      <w:r w:rsidRPr="001C4975">
        <w:rPr>
          <w:rFonts w:eastAsia="Times New Roman" w:cs="Times New Roman"/>
          <w:color w:val="000000"/>
        </w:rPr>
        <w:t xml:space="preserve">, none of which were present in this study. The microplastic pieces (0.3 – 2.8 mm) in salmon stomachs in the Discovery Islands and Johnstone Strait were irregularly shaped, which had been shown to impact the fitness of other fish species </w:t>
      </w:r>
      <w:r w:rsidRPr="001C4975">
        <w:rPr>
          <w:rFonts w:eastAsia="Times New Roman" w:cs="Times New Roman"/>
          <w:color w:val="000000"/>
        </w:rPr>
        <w:fldChar w:fldCharType="begin" w:fldLock="1"/>
      </w:r>
      <w:r w:rsidRPr="001C4975">
        <w:rPr>
          <w:rFonts w:eastAsia="Times New Roman" w:cs="Times New Roman"/>
          <w:color w:val="000000"/>
        </w:rPr>
        <w:instrText>ADDIN CSL_CITATION {"citationItems":[{"id":"ITEM-1","itemData":{"DOI":"10.1016/j.marpolbul.2018.02.039","ISSN":"18793363","abstract":"The increasing global contamination of plastics in marine environments is raising public concerns about the potential hazards of microplastics to environmental and human health. Microplastics formed by the breakdown of larger plastics are typically irregular in shape. The objective of this study was to compare the effects of spherical or irregular shapes of microplastics on changes in organ distribution, swimming behaviors, gene expression, and enzyme activities in sheepshead minnow (Cyprinodon variegatus). Both types of microplastics accumulated in the digestive system, causing intestinal distention. However, when compared to spherical microplastics, irregular microplastics decreased swimming behavior (i.e., total distance travelled and maximum velocity) of sheepshead minnow. Both microplastics generated cellular reactive oxygen species (ROS), while ROS-related molecular changes (i.e., transcriptional and enzymatic characteristics) differed. This study provides toxicological insights into the impacts of environmentally relevant (fragmented) microplastics on fish and improves our understanding of the environmental effects of microplastics in the ecosystem.","author":[{"dropping-particle":"","family":"Choi","given":"Jin Soo","non-dropping-particle":"","parse-names":false,"suffix":""},{"dropping-particle":"","family":"Jung","given":"Youn Joo","non-dropping-particle":"","parse-names":false,"suffix":""},{"dropping-particle":"","family":"Hong","given":"Nam Hui","non-dropping-particle":"","parse-names":false,"suffix":""},{"dropping-particle":"","family":"Hong","given":"Sang Hee","non-dropping-particle":"","parse-names":false,"suffix":""},{"dropping-particle":"","family":"Park","given":"June Woo","non-dropping-particle":"","parse-names":false,"suffix":""}],"container-title":"Marine Pollution Bulletin","id":"ITEM-1","issue":"1","issued":{"date-parts":[["2018"]]},"page":"231-240","publisher":"Elsevier","title":"Toxicological effects of irregularly shaped and spherical microplastics in a marine teleost, the sheepshead minnow (Cyprinodon variegatus)","type":"article-journal","volume":"129"},"uris":["http://www.mendeley.com/documents/?uuid=ef9de508-753b-4438-90c2-97f7cae0613d"]}],"mendeley":{"formattedCitation":"(Choi et al., 2018)","plainTextFormattedCitation":"(Choi et al., 2018)","previouslyFormattedCitation":"(Choi et al., 2018)"},"properties":{"noteIndex":0},"schema":"https://github.com/citation-style-language/schema/raw/master/csl-citation.json"}</w:instrText>
      </w:r>
      <w:r w:rsidRPr="001C4975">
        <w:rPr>
          <w:rFonts w:eastAsia="Times New Roman" w:cs="Times New Roman"/>
          <w:color w:val="000000"/>
        </w:rPr>
        <w:fldChar w:fldCharType="separate"/>
      </w:r>
      <w:r w:rsidRPr="001C4975">
        <w:rPr>
          <w:rFonts w:eastAsia="Times New Roman" w:cs="Times New Roman"/>
          <w:noProof/>
          <w:color w:val="000000"/>
        </w:rPr>
        <w:t>(Choi et al., 2018)</w:t>
      </w:r>
      <w:r w:rsidRPr="001C4975">
        <w:rPr>
          <w:rFonts w:eastAsia="Times New Roman" w:cs="Times New Roman"/>
          <w:color w:val="000000"/>
        </w:rPr>
        <w:fldChar w:fldCharType="end"/>
      </w:r>
      <w:r w:rsidRPr="001C4975">
        <w:rPr>
          <w:rFonts w:eastAsia="Times New Roman" w:cs="Times New Roman"/>
          <w:color w:val="000000"/>
        </w:rPr>
        <w:t>. Quantifying the impacts of plastics on salmon and exploring the relationship with plastic consumption to empty stomachs and nearshore foraging holds incredible potential for a new branch of salmon health and conservation research.</w:t>
      </w:r>
    </w:p>
    <w:p w14:paraId="7F6543CD" w14:textId="6AE6FC57" w:rsidR="00C4698C" w:rsidRPr="001C4975" w:rsidRDefault="00C4698C" w:rsidP="00C4698C"/>
    <w:p w14:paraId="12B515DD" w14:textId="7C0D4822" w:rsidR="00C4698C" w:rsidRPr="001C4975" w:rsidRDefault="00C4698C" w:rsidP="00C4698C">
      <w:r w:rsidRPr="001C4975">
        <w:t xml:space="preserve">2.4.2 </w:t>
      </w:r>
      <w:r w:rsidR="00405548" w:rsidRPr="001C4975">
        <w:t>Feast or famine: salmon feeding and condition</w:t>
      </w:r>
    </w:p>
    <w:p w14:paraId="38A0D816" w14:textId="3656CB19" w:rsidR="00C4698C" w:rsidRPr="001C4975" w:rsidRDefault="00C4698C" w:rsidP="00C4698C">
      <w:pPr>
        <w:rPr>
          <w:rFonts w:eastAsia="Times New Roman" w:cs="Times New Roman"/>
          <w:color w:val="000000"/>
        </w:rPr>
      </w:pPr>
    </w:p>
    <w:p w14:paraId="18B4DDD7" w14:textId="77777777" w:rsidR="00537EC0" w:rsidRDefault="00C4698C" w:rsidP="00C4698C">
      <w:pPr>
        <w:rPr>
          <w:rFonts w:eastAsia="Times New Roman" w:cs="Times New Roman"/>
        </w:rPr>
      </w:pPr>
      <w:r w:rsidRPr="001C4975">
        <w:rPr>
          <w:rFonts w:eastAsia="Times New Roman" w:cs="Times New Roman"/>
        </w:rPr>
        <w:tab/>
        <w:t xml:space="preserve">Juvenile pink and chum salmon were found to have extreme values of stomach fullness in the DI-JS, relative to other locations along the coastal migration routes in the Pacific Northwest. For example, juvenile pink and chum mean gut fullness was found to be 2-4% body weight (BW) in the nearby Broughton Archipelago in 2003 and 2006 </w:t>
      </w:r>
      <w:r w:rsidRPr="001C4975">
        <w:rPr>
          <w:rFonts w:eastAsia="Times New Roman" w:cs="Times New Roman"/>
        </w:rPr>
        <w:fldChar w:fldCharType="begin" w:fldLock="1"/>
      </w:r>
      <w:r w:rsidRPr="001C4975">
        <w:rPr>
          <w:rFonts w:eastAsia="Times New Roman" w:cs="Times New Roman"/>
        </w:rPr>
        <w:instrText>ADDIN CSL_CITATION {"citationItems":[{"id":"ITEM-1","itemData":{"author":[{"dropping-particle":"","family":"Gulbransen","given":"Christina Olga Marie","non-dropping-particle":"","parse-names":false,"suffix":""}],"id":"ITEM-1","issued":{"date-parts":[["2014"]]},"title":"Feeding in troubled waters: a comparative diet analysis of pink (Oncorhynchus gorbuscha) and chum (O. keta) salmon during their first months at sea in the Broughton Archipelago, British Columbia","type":"thesis"},"uris":["http://www.mendeley.com/documents/?uuid=85207574-0755-452a-8a0a-b5e21d0c0cc9"]}],"mendeley":{"formattedCitation":"(Gulbransen, 2014)","plainTextFormattedCitation":"(Gulbransen, 2014)","previouslyFormattedCitation":"(Gulbransen, 2014)"},"properties":{"noteIndex":0},"schema":"https://github.com/citation-style-language/schema/raw/master/csl-citation.json"}</w:instrText>
      </w:r>
      <w:r w:rsidRPr="001C4975">
        <w:rPr>
          <w:rFonts w:eastAsia="Times New Roman" w:cs="Times New Roman"/>
        </w:rPr>
        <w:fldChar w:fldCharType="separate"/>
      </w:r>
      <w:r w:rsidRPr="001C4975">
        <w:rPr>
          <w:rFonts w:eastAsia="Times New Roman" w:cs="Times New Roman"/>
          <w:noProof/>
        </w:rPr>
        <w:t>(Gulbransen, 2014)</w:t>
      </w:r>
      <w:r w:rsidRPr="001C4975">
        <w:rPr>
          <w:rFonts w:eastAsia="Times New Roman" w:cs="Times New Roman"/>
        </w:rPr>
        <w:fldChar w:fldCharType="end"/>
      </w:r>
      <w:r w:rsidRPr="001C4975">
        <w:rPr>
          <w:rFonts w:eastAsia="Times New Roman" w:cs="Times New Roman"/>
        </w:rPr>
        <w:t xml:space="preserve">, 1% BW in Northern B.C. in 2000-2002 </w:t>
      </w:r>
      <w:r w:rsidRPr="001C4975">
        <w:rPr>
          <w:rFonts w:eastAsia="Times New Roman" w:cs="Times New Roman"/>
        </w:rPr>
        <w:fldChar w:fldCharType="begin" w:fldLock="1"/>
      </w:r>
      <w:r w:rsidRPr="001C4975">
        <w:rPr>
          <w:rFonts w:eastAsia="Times New Roman" w:cs="Times New Roman"/>
        </w:rPr>
        <w:instrText>ADDIN CSL_CITATION {"citationItems":[{"id":"ITEM-1","itemData":{"author":[{"dropping-particle":"","family":"Brodeur","given":"Richard D. a","non-dropping-particle":"","parse-names":false,"suffix":""},{"dropping-particle":"","family":"Daly","given":"Elizabeth A.","non-dropping-particle":"","parse-names":false,"suffix":""},{"dropping-particle":"V.","family":"Sturdevant","given":"Molly","non-dropping-particle":"","parse-names":false,"suffix":""},{"dropping-particle":"","family":"Miller","given":"Todd W.","non-dropping-particle":"","parse-names":false,"suffix":""},{"dropping-particle":"","family":"Moss","given":"Jamal H.","non-dropping-particle":"","parse-names":false,"suffix":""},{"dropping-particle":"","family":"Thiess","given":"Mary E.","non-dropping-particle":"","parse-names":false,"suffix":""},{"dropping-particle":"","family":"Trudel","given":"Marc","non-dropping-particle":"","parse-names":false,"suffix":""},{"dropping-particle":"","family":"Weitkamp","given":"Laurie A.","non-dropping-particle":"","parse-names":false,"suffix":""},{"dropping-particle":"","family":"Armstrong","given":"Janet","non-dropping-particle":"","parse-names":false,"suffix":""},{"dropping-particle":"","family":"Norton","given":"Elizabeth C.","non-dropping-particle":"","parse-names":false,"suffix":""}],"container-title":"American Fisheries Society Symposium","id":"ITEM-1","issue":"February 2015","issued":{"date-parts":[["2007"]]},"page":"183","title":"Regional comparisons of juvenile salmon feeding in coastal marine waters off the West Coast of North America","type":"article-journal","volume":"57"},"uris":["http://www.mendeley.com/documents/?uuid=a58c203a-2ec5-4048-847b-1688919c7394"]}],"mendeley":{"formattedCitation":"(R. D. a Brodeur et al., 2007)","manualFormatting":"(Brodeur et al., 2007)","plainTextFormattedCitation":"(R. D. a Brodeur et al., 2007)","previouslyFormattedCitation":"(R. D. a Brodeur et al., 2007)"},"properties":{"noteIndex":0},"schema":"https://github.com/citation-style-language/schema/raw/master/csl-citation.json"}</w:instrText>
      </w:r>
      <w:r w:rsidRPr="001C4975">
        <w:rPr>
          <w:rFonts w:eastAsia="Times New Roman" w:cs="Times New Roman"/>
        </w:rPr>
        <w:fldChar w:fldCharType="separate"/>
      </w:r>
      <w:r w:rsidRPr="001C4975">
        <w:rPr>
          <w:rFonts w:eastAsia="Times New Roman" w:cs="Times New Roman"/>
          <w:noProof/>
        </w:rPr>
        <w:t>(Brodeur et al., 2007)</w:t>
      </w:r>
      <w:r w:rsidRPr="001C4975">
        <w:rPr>
          <w:rFonts w:eastAsia="Times New Roman" w:cs="Times New Roman"/>
        </w:rPr>
        <w:fldChar w:fldCharType="end"/>
      </w:r>
      <w:r w:rsidRPr="001C4975">
        <w:rPr>
          <w:rFonts w:eastAsia="Times New Roman" w:cs="Times New Roman"/>
        </w:rPr>
        <w:t xml:space="preserve">, 1-4% BW in Southeast Alaska in 2001 </w:t>
      </w:r>
      <w:r w:rsidRPr="001C4975">
        <w:rPr>
          <w:rFonts w:eastAsia="Times New Roman" w:cs="Times New Roman"/>
        </w:rPr>
        <w:fldChar w:fldCharType="begin" w:fldLock="1"/>
      </w:r>
      <w:r w:rsidRPr="001C4975">
        <w:rPr>
          <w:rFonts w:eastAsia="Times New Roman" w:cs="Times New Roman"/>
        </w:rPr>
        <w:instrText>ADDIN CSL_CITATION {"citationItems":[{"id":"ITEM-1","itemData":{"author":[{"dropping-particle":"V","family":"Sturdevant","given":"Molly","non-dropping-particle":"","parse-names":false,"suffix":""},{"dropping-particle":"","family":"Fergusson","given":"Emily A","non-dropping-particle":"","parse-names":false,"suffix":""},{"dropping-particle":"","family":"Orsi","given":"Joseph A","non-dropping-particle":"","parse-names":false,"suffix":""},{"dropping-particle":"","family":"Wertheimer","given":"Alex C","non-dropping-particle":"","parse-names":false,"suffix":""}],"id":"ITEM-1","issued":{"date-parts":[["2002"]]},"title":"Diel Feeding of Juvenile Pink, Chum, and Coho Salmon in Icy Strait, Southeastern Alaska, May–September 2001","type":"report"},"uris":["http://www.mendeley.com/documents/?uuid=e618894f-30a8-412a-8adb-6f0dac50566d"]}],"mendeley":{"formattedCitation":"(Sturdevant et al., 2002)","plainTextFormattedCitation":"(Sturdevant et al., 2002)","previouslyFormattedCitation":"(Sturdevant et al., 2002)"},"properties":{"noteIndex":0},"schema":"https://github.com/citation-style-language/schema/raw/master/csl-citation.json"}</w:instrText>
      </w:r>
      <w:r w:rsidRPr="001C4975">
        <w:rPr>
          <w:rFonts w:eastAsia="Times New Roman" w:cs="Times New Roman"/>
        </w:rPr>
        <w:fldChar w:fldCharType="separate"/>
      </w:r>
      <w:r w:rsidRPr="001C4975">
        <w:rPr>
          <w:rFonts w:eastAsia="Times New Roman" w:cs="Times New Roman"/>
          <w:noProof/>
        </w:rPr>
        <w:t>(Sturdevant et al., 2002)</w:t>
      </w:r>
      <w:r w:rsidRPr="001C4975">
        <w:rPr>
          <w:rFonts w:eastAsia="Times New Roman" w:cs="Times New Roman"/>
        </w:rPr>
        <w:fldChar w:fldCharType="end"/>
      </w:r>
      <w:r w:rsidRPr="001C4975">
        <w:rPr>
          <w:rFonts w:eastAsia="Times New Roman" w:cs="Times New Roman"/>
        </w:rPr>
        <w:t xml:space="preserve">, and 1.7-1.9% BW in the eastern Gulf of Alaska </w:t>
      </w:r>
      <w:r w:rsidRPr="001C4975">
        <w:rPr>
          <w:rFonts w:eastAsia="Times New Roman" w:cs="Times New Roman"/>
        </w:rPr>
        <w:fldChar w:fldCharType="begin" w:fldLock="1"/>
      </w:r>
      <w:r w:rsidRPr="001C4975">
        <w:rPr>
          <w:rFonts w:eastAsia="Times New Roman" w:cs="Times New Roman"/>
        </w:rPr>
        <w:instrText>ADDIN CSL_CITATION {"citationItems":[{"id":"ITEM-1","itemData":{"DOI":"10.1016/j.dsr2.2019.06.006","ISSN":"09670645","abstract":"Diet habits of five Pacific salmon species caught in the marine waters of the eastern and central regions of the Gulf of Alaska (GOA) were analyzed for spatial, interannual, seasonal, and ontogenetic differences. By making comparative analysis of diet variability over several years and marine conditions, between the eastern and central GOA ecosystems, during summer and fall, and between juvenile and adult salmon, we add to the understanding of the role of salmon in the GOA ecosystem. Diet composition differences were significant between all salmon/age-class pairs except for juvenile pink and sockeye salmon (no diet difference). The diets with the strongest separation (difference) were between either piscivorous salmon (Chinook or coho) and any planktivorous salmon (chum, sockeye or pink). Interannual differences in diet were also prevalent (all tested pairs were significant), followed by size-based ontogenetic diet changes between juveniles and adults, seasonal differences, and regional differences (eastern vs. central GOA). Lower and upper trophic level productivity in the GOA varied over the study period which influenced the type and amount of prey available to both piscivorous and planktivorous salmon. The year 2011 was an anomalously low production year in the GOA and this was reflected in poor feeding rate (stomach fullness) and condition factor. In contrast, foraging conditions during 2013 allowed for a positive condition factor for all juvenile salmon across the GOA even with low stomach fullness. Juvenile salmon in 2012 and 2014 had average feeding rates and condition factor. Interannual differences in the type of prey consumed, feeding rate, and condition factor often co-varied across region. These findings suggest that juvenile, immature, and maturing salmon growth and condition can be influenced by bottom-up forces in the ocean which may ultimately affect run timing and survival rate.","author":[{"dropping-particle":"","family":"Daly","given":"Elizabeth A.","non-dropping-particle":"","parse-names":false,"suffix":""},{"dropping-particle":"","family":"Moss","given":"Jamal H.","non-dropping-particle":"","parse-names":false,"suffix":""},{"dropping-particle":"","family":"Fergusson","given":"E.","non-dropping-particle":"","parse-names":false,"suffix":""},{"dropping-particle":"","family":"Debenham","given":"C.","non-dropping-particle":"","parse-names":false,"suffix":""}],"container-title":"Deep-Sea Research Part II: Topical Studies in Oceanography","id":"ITEM-1","issue":"June","issued":{"date-parts":[["2019"]]},"page":"329-339","publisher":"Elsevier Ltd","title":"Feeding ecology of salmon in eastern and central Gulf of Alaska","type":"article-journal","volume":"165"},"uris":["http://www.mendeley.com/documents/?uuid=3593b97d-3f02-4410-a971-6caf626f8d25"]}],"mendeley":{"formattedCitation":"(Daly et al., 2019)","plainTextFormattedCitation":"(Daly et al., 2019)","previouslyFormattedCitation":"(Daly et al., 2019)"},"properties":{"noteIndex":0},"schema":"https://github.com/citation-style-language/schema/raw/master/csl-citation.json"}</w:instrText>
      </w:r>
      <w:r w:rsidRPr="001C4975">
        <w:rPr>
          <w:rFonts w:eastAsia="Times New Roman" w:cs="Times New Roman"/>
        </w:rPr>
        <w:fldChar w:fldCharType="separate"/>
      </w:r>
      <w:r w:rsidRPr="001C4975">
        <w:rPr>
          <w:rFonts w:eastAsia="Times New Roman" w:cs="Times New Roman"/>
          <w:noProof/>
        </w:rPr>
        <w:t>(Daly et al., 2019)</w:t>
      </w:r>
      <w:r w:rsidRPr="001C4975">
        <w:rPr>
          <w:rFonts w:eastAsia="Times New Roman" w:cs="Times New Roman"/>
        </w:rPr>
        <w:fldChar w:fldCharType="end"/>
      </w:r>
      <w:r w:rsidRPr="001C4975">
        <w:rPr>
          <w:rFonts w:eastAsia="Times New Roman" w:cs="Times New Roman"/>
        </w:rPr>
        <w:t>. Comparatively, in this study juvenile pink and chum salmon gut fullness averaged &lt; 0.5 % BW in the first five sites (0.35% pink; 0.40% chum) and &gt;</w:t>
      </w:r>
      <w:r w:rsidR="00A27AE4" w:rsidRPr="001C4975">
        <w:rPr>
          <w:rFonts w:eastAsia="Times New Roman" w:cs="Times New Roman"/>
        </w:rPr>
        <w:t xml:space="preserve"> </w:t>
      </w:r>
      <w:r w:rsidRPr="001C4975">
        <w:rPr>
          <w:rFonts w:eastAsia="Times New Roman" w:cs="Times New Roman"/>
        </w:rPr>
        <w:t>5% BW in QCSt (7.5% pink; 6.2% chum).</w:t>
      </w:r>
    </w:p>
    <w:p w14:paraId="0D3F7041" w14:textId="77777777" w:rsidR="00537EC0" w:rsidRDefault="00537EC0" w:rsidP="00C4698C">
      <w:pPr>
        <w:rPr>
          <w:rFonts w:eastAsia="Times New Roman" w:cs="Times New Roman"/>
        </w:rPr>
      </w:pPr>
    </w:p>
    <w:p w14:paraId="0FB743BF" w14:textId="413DFC3B" w:rsidR="00C4698C" w:rsidRDefault="00C4698C" w:rsidP="00537EC0">
      <w:pPr>
        <w:ind w:firstLine="720"/>
        <w:rPr>
          <w:rFonts w:eastAsia="Times New Roman" w:cs="Times New Roman"/>
          <w:color w:val="000000"/>
        </w:rPr>
      </w:pPr>
      <w:commentRangeStart w:id="32"/>
      <w:commentRangeStart w:id="33"/>
      <w:r w:rsidRPr="001C4975">
        <w:rPr>
          <w:rFonts w:eastAsia="Times New Roman" w:cs="Times New Roman"/>
        </w:rPr>
        <w:t>This foraging refuge of Queen Charlotte Strait may help juvenile salmon meet their energetic demands for outmigration after a period of potential food limitation and poor food quality.</w:t>
      </w:r>
      <w:commentRangeEnd w:id="32"/>
      <w:r w:rsidRPr="001C4975">
        <w:rPr>
          <w:rStyle w:val="CommentReference"/>
          <w:sz w:val="24"/>
          <w:szCs w:val="24"/>
        </w:rPr>
        <w:commentReference w:id="32"/>
      </w:r>
      <w:commentRangeEnd w:id="33"/>
      <w:r w:rsidRPr="001C4975">
        <w:rPr>
          <w:rStyle w:val="CommentReference"/>
          <w:sz w:val="24"/>
          <w:szCs w:val="24"/>
        </w:rPr>
        <w:commentReference w:id="33"/>
      </w:r>
      <w:r w:rsidR="00537EC0">
        <w:rPr>
          <w:rFonts w:eastAsia="Times New Roman" w:cs="Times New Roman"/>
        </w:rPr>
        <w:t xml:space="preserve"> The same site was found to be productive for juvenile sockeye salmon in 2015 (James et al 2020), however, chum salmon experienced low stomach fullness</w:t>
      </w:r>
      <w:r w:rsidR="00990163">
        <w:rPr>
          <w:rFonts w:eastAsia="Times New Roman" w:cs="Times New Roman"/>
        </w:rPr>
        <w:t xml:space="preserve"> (</w:t>
      </w:r>
      <w:r w:rsidR="007577CF">
        <w:rPr>
          <w:rFonts w:eastAsia="Times New Roman" w:cs="Times New Roman"/>
        </w:rPr>
        <w:t>~</w:t>
      </w:r>
      <w:r w:rsidR="00990163">
        <w:rPr>
          <w:rFonts w:eastAsia="Times New Roman" w:cs="Times New Roman"/>
        </w:rPr>
        <w:t>1%)</w:t>
      </w:r>
      <w:r w:rsidR="00537EC0">
        <w:rPr>
          <w:rFonts w:eastAsia="Times New Roman" w:cs="Times New Roman"/>
        </w:rPr>
        <w:t xml:space="preserve"> elsewhere in Queen Charlotte Strait in 2015 (Orlov, unpublished data). Therefore, there was likely a physical oceanographic front, where mixed and stratified water masses meet, thereby accumulating zooplankton to form this </w:t>
      </w:r>
      <w:r w:rsidR="006801C6">
        <w:rPr>
          <w:rFonts w:eastAsia="Times New Roman" w:cs="Times New Roman"/>
        </w:rPr>
        <w:t xml:space="preserve">forage </w:t>
      </w:r>
      <w:r w:rsidR="00537EC0">
        <w:rPr>
          <w:rFonts w:eastAsia="Times New Roman" w:cs="Times New Roman"/>
        </w:rPr>
        <w:t>“hot spot” (Perry et al 1983, Franks 1992).</w:t>
      </w:r>
      <w:r w:rsidR="00A27AE4" w:rsidRPr="001C4975">
        <w:rPr>
          <w:rFonts w:eastAsia="Times New Roman" w:cs="Times New Roman"/>
          <w:color w:val="000000"/>
        </w:rPr>
        <w:t xml:space="preserve"> </w:t>
      </w:r>
      <w:commentRangeStart w:id="34"/>
      <w:r w:rsidRPr="001C4975">
        <w:rPr>
          <w:rFonts w:eastAsia="Times New Roman" w:cs="Times New Roman"/>
          <w:color w:val="000000"/>
        </w:rPr>
        <w:t xml:space="preserve">However, if ocean conditions change and these refuge areas become unproductive, it can have devastating effects on salmon survival </w:t>
      </w:r>
      <w:r w:rsidRPr="001C4975">
        <w:rPr>
          <w:rFonts w:eastAsia="Times New Roman" w:cs="Times New Roman"/>
          <w:color w:val="000000"/>
        </w:rPr>
        <w:fldChar w:fldCharType="begin" w:fldLock="1"/>
      </w:r>
      <w:r w:rsidRPr="001C4975">
        <w:rPr>
          <w:rFonts w:eastAsia="Times New Roman" w:cs="Times New Roman"/>
          <w:color w:val="000000"/>
        </w:rPr>
        <w:instrText>ADDIN CSL_CITATION {"citationItems":[{"id":"ITEM-1","itemData":{"DOI":"10.1111/fog.12063","ISSN":"13652419","abstract":"In spite of a relatively optimistic pre-season forecast, the total return of adult sockeye salmon (Oncorhynchus nerka) to the Fraser River (British Columbia, Canada) in 2009 was the lowest recorded since quantitative records began in the late 1940s. A plausible mechanism is proposed that links a sequence of extreme oceanic and climatic events to poor marine survival. It began with record-setting snow packs in the coastal mountain range during the winter of 2007 that led to the development of unprecedented oceanographic conditions in the spring of 2007 from Queen Charlotte Strait in central British Columbia to Southeast Alaska. When combined with equally extreme atmospheric anomalies in the region in the spring of 2007, with a winter wind regime persisting through July, a coastal surface ocean with characteristics that are known to be associated with lower marine survival was established. Most of the sockeye salmon that were expected to return to the Fraser River as adults in 2009 passed through this atypical ocean as juveniles on their migration to the open ocean in 2007. A trophic gauntlet hypothesis is proposed as a new paradigm to describe the oceanic environment faced by sockeye salmon after they emigrate northward from the Strait of Georgia. The hypothesis identifies a new type of high nutrient low chlorophyll region that can explain how oceanographic extremes at critical locations along the migration route beyond the Strait of Georgia can reduce marine survival in some years. © 2014 John Wiley &amp; Sons Ltd.","author":[{"dropping-particle":"","family":"Mckinnell","given":"Skip","non-dropping-particle":"","parse-names":false,"suffix":""},{"dropping-particle":"","family":"Curchitser","given":"Enrique","non-dropping-particle":"","parse-names":false,"suffix":""},{"dropping-particle":"","family":"Groot","given":"Kees","non-dropping-particle":"","parse-names":false,"suffix":""},{"dropping-particle":"","family":"Kaeriyama","given":"Masahide","non-dropping-particle":"","parse-names":false,"suffix":""},{"dropping-particle":"","family":"Trudel","given":"Marc","non-dropping-particle":"","parse-names":false,"suffix":""}],"container-title":"Fisheries Oceanography","id":"ITEM-1","issue":"4","issued":{"date-parts":[["2014"]]},"page":"322-341","title":"Oceanic and atmospheric extremes motivate a new hypothesis for variable marine survival of Fraser River sockeye salmon","type":"article-journal","volume":"23"},"uris":["http://www.mendeley.com/documents/?uuid=450dba1f-2d53-42ad-be71-9cfe900303a6"]},{"id":"ITEM-2","itemData":{"DOI":"10.1080/19425120.2012.676607","ISSN":"19425120","abstract":"Trawl studies from 1998 to 2009 indicated that juvenile Pacific salmon Oncorhynchus spp. and Pacific herring Clupea pallasii represented 98% of the fish in the surface waters of the Strait of Georgia during the day in the spring and early summer. Standardized catches of all juvenile Pacific salmon in the trawl surveys were lowest in 2007. Catches of young-of-the-year Pacific herring were also extremely low in 2007. Three years later, the 2007 year-class had the lowest recruitment to the fishery in recorded history. In 2007, juvenile coho salmon O. kisutch and Chinook salmon O. tshawytscha were small and had the lowest condition of the fish in all surveys as well as a high percentage of empty stomachs. The early marine survival of coho salmon in 2007 and the total survival in 2008 were exceptionally poor. Trawl catches of juvenile chum salmon O. keta in 2007 were the lowest of all surveys. Adult chum salmon from these juveniles that returned in 2010 had extremely poor survival. Juvenile sockeye salmon O. nerka that entered the Strait of Georgia in the spring of 2007 and returned to the Fraser River as adults in 2009 also had such exceptionally poor marine survival that a judicial inquiry was conducted to determine the causes. The synchronous poor growth, survival, or both of all of themajor species in the surface waters of the Strait of Georgia in the spring of 2007 indicated that there was a common cause which we propose as poor food production. The causes of the high mortality likely represented a unique extreme in the variability of the factors that normally affect the survival of juvenile Pacific salmon and Pacific herring in the early marine period in the Strait of Georgia. ©American Fisheries Society 2012.","author":[{"dropping-particle":"","family":"Beamish","given":"R. J.","non-dropping-particle":"","parse-names":false,"suffix":""},{"dropping-particle":"","family":"Neville","given":"C.","non-dropping-particle":"","parse-names":false,"suffix":""},{"dropping-particle":"","family":"Sweeting","given":"R.","non-dropping-particle":"","parse-names":false,"suffix":""},{"dropping-particle":"","family":"Lange","given":"K.","non-dropping-particle":"","parse-names":false,"suffix":""}],"container-title":"Marine and Coastal Fisheries","id":"ITEM-2","issue":"1","issued":{"date-parts":[["2012"]]},"page":"403-414","title":"The synchronous failure of juvenile pacific salmon and herring production in the strait of georgia in 2007 and the poor return of sockeye salmon to the Fraser river in 2009","type":"article-journal","volume":"4"},"uris":["http://www.mendeley.com/documents/?uuid=da2fba48-2aa3-416f-a538-3ab6ef3d399a"]}],"mendeley":{"formattedCitation":"(Beamish et al., 2012; Mckinnell et al., 2014)","plainTextFormattedCitation":"(Beamish et al., 2012; Mckinnell et al., 2014)","previouslyFormattedCitation":"(Beamish et al., 2012; Mckinnell et al., 2014)"},"properties":{"noteIndex":0},"schema":"https://github.com/citation-style-language/schema/raw/master/csl-citation.json"}</w:instrText>
      </w:r>
      <w:r w:rsidRPr="001C4975">
        <w:rPr>
          <w:rFonts w:eastAsia="Times New Roman" w:cs="Times New Roman"/>
          <w:color w:val="000000"/>
        </w:rPr>
        <w:fldChar w:fldCharType="separate"/>
      </w:r>
      <w:r w:rsidRPr="001C4975">
        <w:rPr>
          <w:rFonts w:eastAsia="Times New Roman" w:cs="Times New Roman"/>
          <w:noProof/>
          <w:color w:val="000000"/>
        </w:rPr>
        <w:t>(Beamish et al., 2012; Mckinnell et al., 2014)</w:t>
      </w:r>
      <w:r w:rsidRPr="001C4975">
        <w:rPr>
          <w:rFonts w:eastAsia="Times New Roman" w:cs="Times New Roman"/>
          <w:color w:val="000000"/>
        </w:rPr>
        <w:fldChar w:fldCharType="end"/>
      </w:r>
      <w:r w:rsidRPr="001C4975">
        <w:rPr>
          <w:rFonts w:eastAsia="Times New Roman" w:cs="Times New Roman"/>
          <w:color w:val="000000"/>
        </w:rPr>
        <w:t>.</w:t>
      </w:r>
      <w:commentRangeEnd w:id="34"/>
      <w:r w:rsidRPr="001C4975">
        <w:rPr>
          <w:rStyle w:val="CommentReference"/>
          <w:sz w:val="24"/>
          <w:szCs w:val="24"/>
        </w:rPr>
        <w:commentReference w:id="34"/>
      </w:r>
      <w:r w:rsidRPr="001C4975">
        <w:rPr>
          <w:rFonts w:eastAsia="Times New Roman" w:cs="Times New Roman"/>
          <w:color w:val="000000"/>
        </w:rPr>
        <w:t xml:space="preserve">  </w:t>
      </w:r>
      <w:r w:rsidR="00537EC0">
        <w:rPr>
          <w:rFonts w:eastAsia="Times New Roman" w:cs="Times New Roman"/>
          <w:color w:val="000000"/>
        </w:rPr>
        <w:t xml:space="preserve">If juvenile salmon experience an extended starvation period </w:t>
      </w:r>
      <w:r w:rsidR="00990163">
        <w:rPr>
          <w:rFonts w:eastAsia="Times New Roman" w:cs="Times New Roman"/>
          <w:color w:val="000000"/>
        </w:rPr>
        <w:t>of two</w:t>
      </w:r>
      <w:r w:rsidR="00537EC0">
        <w:rPr>
          <w:rFonts w:eastAsia="Times New Roman" w:cs="Times New Roman"/>
          <w:color w:val="000000"/>
        </w:rPr>
        <w:t xml:space="preserve"> week</w:t>
      </w:r>
      <w:r w:rsidR="00990163">
        <w:rPr>
          <w:rFonts w:eastAsia="Times New Roman" w:cs="Times New Roman"/>
          <w:color w:val="000000"/>
        </w:rPr>
        <w:t>s</w:t>
      </w:r>
      <w:r w:rsidR="00537EC0">
        <w:rPr>
          <w:rFonts w:eastAsia="Times New Roman" w:cs="Times New Roman"/>
          <w:color w:val="000000"/>
        </w:rPr>
        <w:t xml:space="preserve">, they will not be able to </w:t>
      </w:r>
      <w:r w:rsidR="00990163">
        <w:rPr>
          <w:rFonts w:eastAsia="Times New Roman" w:cs="Times New Roman"/>
          <w:color w:val="000000"/>
        </w:rPr>
        <w:t xml:space="preserve">fully </w:t>
      </w:r>
      <w:r w:rsidR="00537EC0">
        <w:rPr>
          <w:rFonts w:eastAsia="Times New Roman" w:cs="Times New Roman"/>
          <w:color w:val="000000"/>
        </w:rPr>
        <w:t>recover afterwards (Kuzmenko, unpublished data).</w:t>
      </w:r>
    </w:p>
    <w:p w14:paraId="71343599" w14:textId="7AF92291" w:rsidR="000B458D" w:rsidRDefault="000B458D" w:rsidP="00C4698C">
      <w:pPr>
        <w:rPr>
          <w:rFonts w:eastAsia="Times New Roman" w:cs="Times New Roman"/>
          <w:color w:val="000000"/>
        </w:rPr>
      </w:pPr>
    </w:p>
    <w:p w14:paraId="42B01BC6" w14:textId="22497F1B" w:rsidR="000B458D" w:rsidRDefault="000B458D" w:rsidP="00C4698C">
      <w:pPr>
        <w:rPr>
          <w:rFonts w:eastAsia="Times New Roman" w:cs="Times New Roman"/>
          <w:color w:val="000000"/>
        </w:rPr>
      </w:pPr>
      <w:r>
        <w:rPr>
          <w:rFonts w:eastAsia="Times New Roman" w:cs="Times New Roman"/>
          <w:color w:val="000000"/>
        </w:rPr>
        <w:tab/>
        <w:t>The migration time to get through these regions was around 11 days for sockeye salmon (</w:t>
      </w:r>
      <w:r w:rsidR="001B3238">
        <w:rPr>
          <w:rFonts w:eastAsia="Times New Roman" w:cs="Times New Roman"/>
          <w:color w:val="000000"/>
        </w:rPr>
        <w:t>James et al 2020</w:t>
      </w:r>
      <w:r>
        <w:rPr>
          <w:rFonts w:eastAsia="Times New Roman" w:cs="Times New Roman"/>
          <w:color w:val="000000"/>
        </w:rPr>
        <w:t xml:space="preserve">), and pink and chum are likely comparable but haven’t been studied yet. Pink salmon tend to migrate more quickly than other salmon species due to their shorter life spans, whereas chum tend to remain in estuaries longer (Duffy et al 2005). In this study, there were salmon size differences between regions, as Johnstone Strait is further north than Discovery Islands, however, chum salmon occupied a wider range of sizes, which potentially indicated longer residence periods. Further studies on the migration timing and pathways of pink and chum salmon in this area are required to properly investigate </w:t>
      </w:r>
      <w:r w:rsidR="001B3238">
        <w:rPr>
          <w:rFonts w:eastAsia="Times New Roman" w:cs="Times New Roman"/>
          <w:color w:val="000000"/>
        </w:rPr>
        <w:t>benefits and costs of quick or long migrations on salmon health in areas of food gauntlets and hot spots.</w:t>
      </w:r>
    </w:p>
    <w:p w14:paraId="5E9FDFBA" w14:textId="4A688B11" w:rsidR="00C4698C" w:rsidRPr="001C4975" w:rsidRDefault="00C4698C" w:rsidP="00C4698C">
      <w:pPr>
        <w:rPr>
          <w:rFonts w:eastAsia="Times New Roman" w:cs="Times New Roman"/>
          <w:color w:val="000000"/>
        </w:rPr>
      </w:pPr>
    </w:p>
    <w:p w14:paraId="0D8E9C90" w14:textId="32B8CD8E" w:rsidR="00C4698C" w:rsidRPr="001C4975" w:rsidRDefault="00C4698C" w:rsidP="00C4698C">
      <w:pPr>
        <w:rPr>
          <w:rFonts w:eastAsia="Times New Roman" w:cs="Times New Roman"/>
          <w:color w:val="000000"/>
        </w:rPr>
      </w:pPr>
      <w:r w:rsidRPr="001C4975">
        <w:rPr>
          <w:rFonts w:eastAsia="Times New Roman" w:cs="Times New Roman"/>
          <w:color w:val="000000"/>
        </w:rPr>
        <w:tab/>
        <w:t xml:space="preserve">In addition to stomach fullness being low for migrating juvenile salmon in the Discovery Islands and Johnstone Strait, Fulton’s condition factor K was also low throughout both regions. </w:t>
      </w:r>
      <w:commentRangeStart w:id="35"/>
      <w:r w:rsidRPr="001B3238">
        <w:rPr>
          <w:rFonts w:eastAsia="Times New Roman" w:cs="Times New Roman"/>
          <w:strike/>
          <w:color w:val="000000"/>
        </w:rPr>
        <w:t xml:space="preserve">Since juvenile chum salmon tend to have longer residence times in coastal environments than the </w:t>
      </w:r>
      <w:commentRangeEnd w:id="35"/>
      <w:r w:rsidRPr="001B3238">
        <w:rPr>
          <w:rStyle w:val="CommentReference"/>
          <w:strike/>
          <w:sz w:val="24"/>
          <w:szCs w:val="24"/>
        </w:rPr>
        <w:commentReference w:id="35"/>
      </w:r>
      <w:r w:rsidRPr="001B3238">
        <w:rPr>
          <w:rFonts w:eastAsia="Times New Roman" w:cs="Times New Roman"/>
          <w:strike/>
          <w:color w:val="000000"/>
        </w:rPr>
        <w:t xml:space="preserve">short-lived pink salmon </w:t>
      </w:r>
      <w:r w:rsidRPr="001B3238">
        <w:rPr>
          <w:rFonts w:eastAsia="Times New Roman" w:cs="Times New Roman"/>
          <w:strike/>
          <w:color w:val="000000"/>
        </w:rPr>
        <w:fldChar w:fldCharType="begin" w:fldLock="1"/>
      </w:r>
      <w:r w:rsidRPr="001B3238">
        <w:rPr>
          <w:rFonts w:eastAsia="Times New Roman" w:cs="Times New Roman"/>
          <w:strike/>
          <w:color w:val="000000"/>
        </w:rPr>
        <w:instrText>ADDIN CSL_CITATION {"citationItems":[{"id":"ITEM-1","itemData":{"DOI":"10.1016/j.ecss.2005.02.009","ISSN":"02727714","abstract":"Puget Sound could differentially represent either a simple migration corridor or an important rearing environment during the potentially critical early marine residence period for different species of Pacific salmon. Recent declines in various stocks of Puget Sound salmon could reflect degraded rearing conditions or changes in temporal-spatial utilization patterns by juvenile salmon in Puget Sound, and these patterns could vary between habitats and regions of Puget Sound in response to different environmental conditions or hatchery practices. In April-September 2001 and 2002, we evaluated spatial and temporal differences in distribution and size structure among juvenile chum, pink, coho, and chinook salmon at delta and nearshore habitats in a northern and southern region of Puget Sound, Washington. Water was consistently warmer (8-18.8°C) and less saline (0.0-27.7) in the northern (N) than in the southern region (S: 9.5-14.6°C, 13.0-30.4). Salinities were lower and water temperatures more variable in delta sites than exposed nearshore marine sites. Peak densities of juvenile salmon coincided at delta and nearshore sites within sampling regions but differed between regions. Nearshore densities were highest during April-June with pink and chum salmon generally preceding chinook and coho salmon, and peak catch rates of most species occurred in May. A second, late pulse of chinook salmon also occurred during July at northern sites. Juvenile chinook salmon were predominantly of hatchery origin in the southern region (98%), and of mixed origin in the northern region (44% marked hatchery fish) during 2002. The lengths of chinook and chum salmon in nearshore regions increased steadily through time, whereas pink and coho salmon varied inconsistently. Mean sizes of juvenile salmon were slightly but consistently smaller at delta than nearshore sites and at northern versus southern sites. Hatchery chinook salmon were slightly larger than their unmarked counterparts. Extended nearshore residence times (their seasonal duration in the catches) and significant increases in size suggested that nearshore environments may be particularly important rearing areas for juvenile chinook salmon in the northern region, and chum salmon in the southern region. Regional differences in the magnitude and timing of hatchery inputs, salinity, and water temperature likely affect the timing, nearshore use, size, and growth potential for juvenile salmon entering different regions of Puget…","author":[{"dropping-particle":"","family":"Duffy","given":"Elisabeth J.","non-dropping-particle":"","parse-names":false,"suffix":""},{"dropping-particle":"","family":"Beauchamp","given":"David A.","non-dropping-particle":"","parse-names":false,"suffix":""},{"dropping-particle":"","family":"Buckley","given":"Raymond M.","non-dropping-particle":"","parse-names":false,"suffix":""}],"container-title":"Estuarine, Coastal and Shelf Science","id":"ITEM-1","issued":{"date-parts":[["2005"]]},"title":"Early marine life history of juvenile Pacific salmon in two regions of Puget Sound","type":"paper-conference"},"uris":["http://www.mendeley.com/documents/?uuid=1f646e81-12bd-4d48-8c70-952dc416c2e9"]}],"mendeley":{"formattedCitation":"(Duffy et al., 2005)","plainTextFormattedCitation":"(Duffy et al., 2005)","previouslyFormattedCitation":"(Duffy et al., 2005)"},"properties":{"noteIndex":0},"schema":"https://github.com/citation-style-language/schema/raw/master/csl-citation.json"}</w:instrText>
      </w:r>
      <w:r w:rsidRPr="001B3238">
        <w:rPr>
          <w:rFonts w:eastAsia="Times New Roman" w:cs="Times New Roman"/>
          <w:strike/>
          <w:color w:val="000000"/>
        </w:rPr>
        <w:fldChar w:fldCharType="separate"/>
      </w:r>
      <w:r w:rsidRPr="001B3238">
        <w:rPr>
          <w:rFonts w:eastAsia="Times New Roman" w:cs="Times New Roman"/>
          <w:strike/>
          <w:noProof/>
          <w:color w:val="000000"/>
        </w:rPr>
        <w:t>(Duffy et al., 2005)</w:t>
      </w:r>
      <w:r w:rsidRPr="001B3238">
        <w:rPr>
          <w:rFonts w:eastAsia="Times New Roman" w:cs="Times New Roman"/>
          <w:strike/>
          <w:color w:val="000000"/>
        </w:rPr>
        <w:fldChar w:fldCharType="end"/>
      </w:r>
      <w:r w:rsidRPr="001B3238">
        <w:rPr>
          <w:rFonts w:eastAsia="Times New Roman" w:cs="Times New Roman"/>
          <w:strike/>
          <w:color w:val="000000"/>
        </w:rPr>
        <w:t>,</w:t>
      </w:r>
      <w:r w:rsidRPr="001C4975">
        <w:rPr>
          <w:rFonts w:eastAsia="Times New Roman" w:cs="Times New Roman"/>
          <w:color w:val="000000"/>
        </w:rPr>
        <w:t xml:space="preserve"> </w:t>
      </w:r>
      <w:r w:rsidR="006801C6">
        <w:rPr>
          <w:rFonts w:eastAsia="Times New Roman" w:cs="Times New Roman"/>
          <w:color w:val="000000"/>
        </w:rPr>
        <w:t xml:space="preserve">Although there was </w:t>
      </w:r>
      <w:r w:rsidRPr="001C4975">
        <w:rPr>
          <w:rFonts w:eastAsia="Times New Roman" w:cs="Times New Roman"/>
          <w:color w:val="000000"/>
        </w:rPr>
        <w:t xml:space="preserve">higher condition factor </w:t>
      </w:r>
      <w:r w:rsidR="006801C6">
        <w:rPr>
          <w:rFonts w:eastAsia="Times New Roman" w:cs="Times New Roman"/>
          <w:color w:val="000000"/>
        </w:rPr>
        <w:t>for</w:t>
      </w:r>
      <w:r w:rsidRPr="001C4975">
        <w:rPr>
          <w:rFonts w:eastAsia="Times New Roman" w:cs="Times New Roman"/>
          <w:color w:val="000000"/>
        </w:rPr>
        <w:t xml:space="preserve"> </w:t>
      </w:r>
      <w:r w:rsidR="006801C6" w:rsidRPr="001C4975">
        <w:rPr>
          <w:rFonts w:eastAsia="Times New Roman" w:cs="Times New Roman"/>
          <w:color w:val="000000"/>
        </w:rPr>
        <w:t>D07</w:t>
      </w:r>
      <w:r w:rsidR="006801C6">
        <w:rPr>
          <w:rFonts w:eastAsia="Times New Roman" w:cs="Times New Roman"/>
          <w:color w:val="000000"/>
        </w:rPr>
        <w:t xml:space="preserve"> </w:t>
      </w:r>
      <w:r w:rsidRPr="001C4975">
        <w:rPr>
          <w:rFonts w:eastAsia="Times New Roman" w:cs="Times New Roman"/>
          <w:color w:val="000000"/>
        </w:rPr>
        <w:t xml:space="preserve">chum </w:t>
      </w:r>
      <w:r w:rsidR="006801C6">
        <w:rPr>
          <w:rFonts w:eastAsia="Times New Roman" w:cs="Times New Roman"/>
          <w:color w:val="000000"/>
        </w:rPr>
        <w:t>that</w:t>
      </w:r>
      <w:r w:rsidRPr="001C4975">
        <w:rPr>
          <w:rFonts w:eastAsia="Times New Roman" w:cs="Times New Roman"/>
          <w:color w:val="000000"/>
        </w:rPr>
        <w:t xml:space="preserve"> indicate</w:t>
      </w:r>
      <w:r w:rsidR="006801C6">
        <w:rPr>
          <w:rFonts w:eastAsia="Times New Roman" w:cs="Times New Roman"/>
          <w:color w:val="000000"/>
        </w:rPr>
        <w:t>d</w:t>
      </w:r>
      <w:r w:rsidRPr="001C4975">
        <w:rPr>
          <w:rFonts w:eastAsia="Times New Roman" w:cs="Times New Roman"/>
          <w:color w:val="000000"/>
        </w:rPr>
        <w:t xml:space="preserve"> good feeding in the northern SoG, although this was not seen in the stomach fullness at this site. </w:t>
      </w:r>
      <w:commentRangeStart w:id="36"/>
      <w:r w:rsidR="001B3238" w:rsidRPr="001C4975">
        <w:t xml:space="preserve">The difference in </w:t>
      </w:r>
      <w:r w:rsidR="006801C6">
        <w:t>K</w:t>
      </w:r>
      <w:r w:rsidR="001B3238" w:rsidRPr="001C4975">
        <w:t xml:space="preserve"> between pink and chum salmon conditions at D07 may also indicate differing residence times in the Strait of Georgia, with pink salmon moving more quickly through the area.</w:t>
      </w:r>
      <w:commentRangeEnd w:id="36"/>
      <w:r w:rsidR="001B3238" w:rsidRPr="001C4975">
        <w:rPr>
          <w:rStyle w:val="CommentReference"/>
          <w:sz w:val="24"/>
          <w:szCs w:val="24"/>
        </w:rPr>
        <w:commentReference w:id="36"/>
      </w:r>
      <w:r w:rsidR="001B3238">
        <w:rPr>
          <w:rFonts w:eastAsia="Times New Roman" w:cs="Times New Roman"/>
          <w:color w:val="000000"/>
        </w:rPr>
        <w:t xml:space="preserve"> </w:t>
      </w:r>
      <w:r w:rsidRPr="001C4975">
        <w:rPr>
          <w:rFonts w:eastAsia="Times New Roman" w:cs="Times New Roman"/>
          <w:color w:val="000000"/>
        </w:rPr>
        <w:t xml:space="preserve">The good condition (for chum salmon) in NSoG, low feeding and condition in DI-JS, followed by high feeding and condition in QCSt for pink and chum salmon, was mirrored by the study done on juvenile sockeye salmon in the same area in 2015, which found food limitation and similar foraging hot spots </w:t>
      </w:r>
      <w:r w:rsidRPr="001C4975">
        <w:rPr>
          <w:rFonts w:eastAsia="Times New Roman" w:cs="Times New Roman"/>
          <w:color w:val="000000"/>
        </w:rPr>
        <w:fldChar w:fldCharType="begin" w:fldLock="1"/>
      </w:r>
      <w:r w:rsidRPr="001C4975">
        <w:rPr>
          <w:rFonts w:eastAsia="Times New Roman" w:cs="Times New Roman"/>
          <w:color w:val="000000"/>
        </w:rPr>
        <w:instrText>ADDIN CSL_CITATION {"citationItems":[{"id":"ITEM-1","itemData":{"DOI":"10.1111/fog.12471","ISSN":"1054-6006","abstract":"The productivity of Fraser River sockeye salmon has declined in recent years, with 2019 being the lowest return on record. The cause of the decline is still not fully understood; however, bottom-up drivers and trophic interactions during the early marine migration are considered to be important contributing factors. McKinnell et al. (Fisheries Oceanography, 23, 2014 and 322) developed a “trophic gauntlet hypothesis,” proposing that low biological productivity leads to an energy deficit from poor foraging opportunities in migrating salmon. When combined with poor foraging conditions in typically productive waters elsewhere on the migration, low marine survival may result. Our study examined prey availability and stomach fullness of juvenile sockeye salmon along the 120 km stretch of the coastal migration through the Discovery Islands and Johnstone Strait to determine whether this section of the migration is indeed food limited. We observed low stomach fullness throughout tidally mixed waters, providing empirical support for the trophic gauntlet hypothesis. Zooplankton abundance was high in these regions so it appeared that unfavourably small prey size may have been the cause of low foraging success. We also observed foraging hotspots at both ends of the gauntlet, indicating that such areas may be key feeding grounds for migratory salmon.","author":[{"dropping-particle":"","family":"James","given":"Samantha E.","non-dropping-particle":"","parse-names":false,"suffix":""},{"dropping-particle":"","family":"Pakhomov","given":"Evgeny A.","non-dropping-particle":"","parse-names":false,"suffix":""},{"dropping-particle":"","family":"Mahara","given":"Natalie","non-dropping-particle":"","parse-names":false,"suffix":""},{"dropping-particle":"","family":"Hunt","given":"Brian P.V.","non-dropping-particle":"","parse-names":false,"suffix":""}],"container-title":"Fisheries Oceanography","id":"ITEM-1","issue":"3","issued":{"date-parts":[["2020"]]},"page":"0-2","title":"Running the trophic gauntlet: Empirical support for reduced foraging success in juvenile salmon in tidally mixed coastal waters","type":"article-journal","volume":"29"},"uris":["http://www.mendeley.com/documents/?uuid=e4835d9b-0fa1-4027-b56b-ff583bc7a6de"]}],"mendeley":{"formattedCitation":"(James et al., 2020)","plainTextFormattedCitation":"(James et al., 2020)","previouslyFormattedCitation":"(James et al., 2020)"},"properties":{"noteIndex":0},"schema":"https://github.com/citation-style-language/schema/raw/master/csl-citation.json"}</w:instrText>
      </w:r>
      <w:r w:rsidRPr="001C4975">
        <w:rPr>
          <w:rFonts w:eastAsia="Times New Roman" w:cs="Times New Roman"/>
          <w:color w:val="000000"/>
        </w:rPr>
        <w:fldChar w:fldCharType="separate"/>
      </w:r>
      <w:r w:rsidRPr="001C4975">
        <w:rPr>
          <w:rFonts w:eastAsia="Times New Roman" w:cs="Times New Roman"/>
          <w:noProof/>
          <w:color w:val="000000"/>
        </w:rPr>
        <w:t>(James et al., 2020)</w:t>
      </w:r>
      <w:r w:rsidRPr="001C4975">
        <w:rPr>
          <w:rFonts w:eastAsia="Times New Roman" w:cs="Times New Roman"/>
          <w:color w:val="000000"/>
        </w:rPr>
        <w:fldChar w:fldCharType="end"/>
      </w:r>
      <w:r w:rsidRPr="001C4975">
        <w:rPr>
          <w:rFonts w:eastAsia="Times New Roman" w:cs="Times New Roman"/>
          <w:color w:val="000000"/>
        </w:rPr>
        <w:t xml:space="preserve">. </w:t>
      </w:r>
      <w:commentRangeStart w:id="37"/>
      <w:r w:rsidRPr="001C4975">
        <w:rPr>
          <w:rFonts w:eastAsia="Times New Roman" w:cs="Times New Roman"/>
          <w:color w:val="000000"/>
        </w:rPr>
        <w:t>However</w:t>
      </w:r>
      <w:commentRangeEnd w:id="37"/>
      <w:r w:rsidRPr="001C4975">
        <w:rPr>
          <w:rStyle w:val="CommentReference"/>
          <w:sz w:val="24"/>
          <w:szCs w:val="24"/>
        </w:rPr>
        <w:commentReference w:id="37"/>
      </w:r>
      <w:r w:rsidRPr="001C4975">
        <w:rPr>
          <w:rFonts w:eastAsia="Times New Roman" w:cs="Times New Roman"/>
          <w:color w:val="000000"/>
        </w:rPr>
        <w:t xml:space="preserve">, another study on the growth of juvenile salmon found that pink and chum salmon experienced low growth in the Johnstone Strait and Queen Charlotte Strait area during 2012 – 2014 outmigration </w:t>
      </w:r>
      <w:r w:rsidRPr="001C4975">
        <w:rPr>
          <w:rFonts w:eastAsia="Times New Roman" w:cs="Times New Roman"/>
          <w:color w:val="000000"/>
        </w:rPr>
        <w:fldChar w:fldCharType="begin" w:fldLock="1"/>
      </w:r>
      <w:r w:rsidRPr="001C4975">
        <w:rPr>
          <w:rFonts w:eastAsia="Times New Roman" w:cs="Times New Roman"/>
          <w:color w:val="000000"/>
        </w:rPr>
        <w:instrText>ADDIN CSL_CITATION {"citationItems":[{"id":"ITEM-1","itemData":{"DOI":"10.1111/fog.12243","ISSN":"13652419","abstract":"Juvenile salmon traveling northwestward to the Pacific Ocean from the Strait of Georgia migrate through and take residence in both Johnstone and Queen Charlotte Straits. Johnstone Strait is a narrow and deep passage that is tidally mixed daily, resulting in a nearly isothermal water column, surface to the bottom (approximately 250 m). The trophic gauntlet hypothesis (McKinnell, Curchitser, Groot, Kaeriyama, &amp; Trudel,) suggests that Johnstone Strait provides a poor growth environment for fish required to transit this area during their migration, due to the oceanographic conditions found there. Using insulin-like growth factor-1 (IGF1), a hormone used to assess short-term growth (within 5–7 days) in fishes, growth was measured in individual juvenile salmon from five species in the Northern Strait of Georgia, Johnstone Strait, Queen Charlotte Strait, and Queen Charlotte Sound in the summer of 2012, 2013, and 2014. All five juvenile salmon species had significantly lower IGF1 concentration in both Johnstone and Queen Charlotte Straits as compared to the Northern Strait of Georgia. These results are consistent with some aspects of the tropic gauntlet hypothesis as growth of juvenile salmon in both Johnstone and Queen Charlotte Straits were significantly lower than found in the Northern Strait of Georgia across all salmon species and all years. In addition, these results demonstrate the utility of growth indices for assessing the effects of environmental variation on juvenile salmon in the presence of a strong ecological driver.","author":[{"dropping-particle":"","family":"Journey","given":"M. L.","non-dropping-particle":"","parse-names":false,"suffix":""},{"dropping-particle":"","family":"Trudel","given":"M.","non-dropping-particle":"","parse-names":false,"suffix":""},{"dropping-particle":"","family":"Young","given":"G.","non-dropping-particle":"","parse-names":false,"suffix":""},{"dropping-particle":"","family":"Beckman","given":"B. R.","non-dropping-particle":"","parse-names":false,"suffix":""}],"container-title":"Fisheries Oceanography","id":"ITEM-1","issue":"2","issued":{"date-parts":[["2018"]]},"page":"174-183","title":"Evidence for depressed growth of juvenile Pacific salmon (Oncorhynchus) in Johnstone and Queen Charlotte Straits, British Columbia","type":"article-journal","volume":"27"},"uris":["http://www.mendeley.com/documents/?uuid=9d920d2b-0236-4996-9605-fa54f8b2b8f6"]}],"mendeley":{"formattedCitation":"(Journey et al., 2018)","plainTextFormattedCitation":"(Journey et al., 2018)","previouslyFormattedCitation":"(Journey et al., 2018)"},"properties":{"noteIndex":0},"schema":"https://github.com/citation-style-language/schema/raw/master/csl-citation.json"}</w:instrText>
      </w:r>
      <w:r w:rsidRPr="001C4975">
        <w:rPr>
          <w:rFonts w:eastAsia="Times New Roman" w:cs="Times New Roman"/>
          <w:color w:val="000000"/>
        </w:rPr>
        <w:fldChar w:fldCharType="separate"/>
      </w:r>
      <w:r w:rsidRPr="001C4975">
        <w:rPr>
          <w:rFonts w:eastAsia="Times New Roman" w:cs="Times New Roman"/>
          <w:noProof/>
          <w:color w:val="000000"/>
        </w:rPr>
        <w:t>(Journey et al., 2018)</w:t>
      </w:r>
      <w:r w:rsidRPr="001C4975">
        <w:rPr>
          <w:rFonts w:eastAsia="Times New Roman" w:cs="Times New Roman"/>
          <w:color w:val="000000"/>
        </w:rPr>
        <w:fldChar w:fldCharType="end"/>
      </w:r>
      <w:r w:rsidRPr="001C4975">
        <w:rPr>
          <w:rFonts w:eastAsia="Times New Roman" w:cs="Times New Roman"/>
          <w:color w:val="000000"/>
        </w:rPr>
        <w:t xml:space="preserve">. It may be speculated that it may have occurred due to low feeding opportunities but juvenile pink and chum salmon diets in this area </w:t>
      </w:r>
      <w:del w:id="38" w:author="Vanessa Zahner" w:date="2020-09-27T12:40:00Z">
        <w:r w:rsidRPr="001C4975" w:rsidDel="00D7519F">
          <w:rPr>
            <w:rFonts w:eastAsia="Times New Roman" w:cs="Times New Roman"/>
            <w:color w:val="000000"/>
          </w:rPr>
          <w:delText xml:space="preserve">weren’t </w:delText>
        </w:r>
      </w:del>
      <w:ins w:id="39" w:author="Vanessa Zahner" w:date="2020-09-27T12:40:00Z">
        <w:r w:rsidRPr="001C4975">
          <w:rPr>
            <w:rFonts w:eastAsia="Times New Roman" w:cs="Times New Roman"/>
            <w:color w:val="000000"/>
          </w:rPr>
          <w:t xml:space="preserve">had never been </w:t>
        </w:r>
      </w:ins>
      <w:r w:rsidRPr="001C4975">
        <w:rPr>
          <w:rFonts w:eastAsia="Times New Roman" w:cs="Times New Roman"/>
          <w:color w:val="000000"/>
        </w:rPr>
        <w:t xml:space="preserve">analyzed until </w:t>
      </w:r>
      <w:del w:id="40" w:author="Vanessa Zahner" w:date="2020-09-27T12:40:00Z">
        <w:r w:rsidRPr="001C4975" w:rsidDel="00D7519F">
          <w:rPr>
            <w:rFonts w:eastAsia="Times New Roman" w:cs="Times New Roman"/>
            <w:color w:val="000000"/>
          </w:rPr>
          <w:delText xml:space="preserve">our </w:delText>
        </w:r>
      </w:del>
      <w:ins w:id="41" w:author="Vanessa Zahner" w:date="2020-09-27T12:40:00Z">
        <w:r w:rsidRPr="001C4975">
          <w:rPr>
            <w:rFonts w:eastAsia="Times New Roman" w:cs="Times New Roman"/>
            <w:color w:val="000000"/>
          </w:rPr>
          <w:t xml:space="preserve">this current </w:t>
        </w:r>
      </w:ins>
      <w:r w:rsidRPr="001C4975">
        <w:rPr>
          <w:rFonts w:eastAsia="Times New Roman" w:cs="Times New Roman"/>
          <w:color w:val="000000"/>
        </w:rPr>
        <w:t>study.</w:t>
      </w:r>
    </w:p>
    <w:p w14:paraId="713ED033" w14:textId="11C63016" w:rsidR="00C4698C" w:rsidRPr="001C4975" w:rsidRDefault="00C4698C" w:rsidP="00C4698C"/>
    <w:p w14:paraId="7B2F83B2" w14:textId="528C4290" w:rsidR="00C4698C" w:rsidRPr="001C4975" w:rsidRDefault="00C4698C" w:rsidP="00C4698C">
      <w:r w:rsidRPr="001C4975">
        <w:t>2.4.3</w:t>
      </w:r>
      <w:r w:rsidR="00405548" w:rsidRPr="001C4975">
        <w:t xml:space="preserve"> Species c</w:t>
      </w:r>
      <w:r w:rsidRPr="001C4975">
        <w:t>ompetition</w:t>
      </w:r>
      <w:r w:rsidR="00405548" w:rsidRPr="001C4975">
        <w:t xml:space="preserve"> or coexistence?</w:t>
      </w:r>
    </w:p>
    <w:p w14:paraId="22296B34" w14:textId="4EDE8BC9" w:rsidR="00C4698C" w:rsidRPr="001C4975" w:rsidRDefault="00C4698C" w:rsidP="00C4698C"/>
    <w:p w14:paraId="4AA5801A" w14:textId="66533B6E" w:rsidR="00C4698C" w:rsidRPr="001C4975" w:rsidRDefault="00C4698C" w:rsidP="00C4698C">
      <w:pPr>
        <w:rPr>
          <w:rFonts w:eastAsia="Times New Roman" w:cs="Times New Roman"/>
        </w:rPr>
      </w:pPr>
      <w:r w:rsidRPr="001C4975">
        <w:rPr>
          <w:rFonts w:eastAsia="Times New Roman" w:cs="Times New Roman"/>
        </w:rPr>
        <w:tab/>
        <w:t xml:space="preserve">In </w:t>
      </w:r>
      <w:r w:rsidR="00A20EEA" w:rsidRPr="001C4975">
        <w:rPr>
          <w:rFonts w:eastAsia="Times New Roman" w:cs="Times New Roman"/>
        </w:rPr>
        <w:t xml:space="preserve">those </w:t>
      </w:r>
      <w:r w:rsidRPr="001C4975">
        <w:rPr>
          <w:rFonts w:eastAsia="Times New Roman" w:cs="Times New Roman"/>
        </w:rPr>
        <w:t>low foraging conditions, juvenile pink and chum salmon were likely competing for limited resources and employ</w:t>
      </w:r>
      <w:r w:rsidR="00A20EEA" w:rsidRPr="001C4975">
        <w:rPr>
          <w:rFonts w:eastAsia="Times New Roman" w:cs="Times New Roman"/>
        </w:rPr>
        <w:t>ed</w:t>
      </w:r>
      <w:r w:rsidRPr="001C4975">
        <w:rPr>
          <w:rFonts w:eastAsia="Times New Roman" w:cs="Times New Roman"/>
        </w:rPr>
        <w:t xml:space="preserve"> species-specific strategies in response to </w:t>
      </w:r>
      <w:r w:rsidR="00A20EEA" w:rsidRPr="001C4975">
        <w:rPr>
          <w:rFonts w:eastAsia="Times New Roman" w:cs="Times New Roman"/>
        </w:rPr>
        <w:t xml:space="preserve">the </w:t>
      </w:r>
      <w:r w:rsidRPr="001C4975">
        <w:rPr>
          <w:rFonts w:eastAsia="Times New Roman" w:cs="Times New Roman"/>
        </w:rPr>
        <w:t>challenging conditions. Chum salmon had been shown to adapt and switch to gelatinous prey in response to inter-specific competition with pink salmon at the adult phase. This study indicated that chum salmon prey switching may occur as early as juvenile stage. The specialization under low foraging conditions was reflected in the low prey richness, low stomach fullness and low dietary overlap between pink and chum salmon along the DI-JS route. In contrast, the site at Queen Charlotte Strait had the opposite trend, with high prey richness, high gut fullness and high dietary overlap between species, indicating a lack of competition</w:t>
      </w:r>
      <w:ins w:id="42" w:author="Vanessa Zahner" w:date="2020-09-27T13:01:00Z">
        <w:r w:rsidRPr="001C4975">
          <w:rPr>
            <w:rFonts w:eastAsia="Times New Roman" w:cs="Times New Roman"/>
          </w:rPr>
          <w:t xml:space="preserve"> likely due to high prey availability</w:t>
        </w:r>
      </w:ins>
      <w:r w:rsidR="00F76167">
        <w:rPr>
          <w:rFonts w:eastAsia="Times New Roman" w:cs="Times New Roman"/>
        </w:rPr>
        <w:t xml:space="preserve"> (Graham, 2020)</w:t>
      </w:r>
      <w:r w:rsidRPr="001C4975">
        <w:rPr>
          <w:rFonts w:eastAsia="Times New Roman" w:cs="Times New Roman"/>
        </w:rPr>
        <w:t>. Therefore, salmon species potential to compete for limited food resources during early marine migration was dynamic, may shift over time and requires further in-depth research.</w:t>
      </w:r>
    </w:p>
    <w:p w14:paraId="2527E6EA" w14:textId="06D258C8" w:rsidR="00E84988" w:rsidRPr="001C4975" w:rsidRDefault="00E84988" w:rsidP="00C4698C">
      <w:pPr>
        <w:rPr>
          <w:rFonts w:eastAsia="Times New Roman" w:cs="Times New Roman"/>
        </w:rPr>
      </w:pPr>
    </w:p>
    <w:p w14:paraId="1D7B9B0D" w14:textId="77777777" w:rsidR="00E84988" w:rsidRPr="001C4975" w:rsidRDefault="00E84988" w:rsidP="00E84988">
      <w:pPr>
        <w:rPr>
          <w:rFonts w:eastAsia="Times New Roman" w:cs="Times New Roman"/>
          <w:color w:val="000000"/>
        </w:rPr>
      </w:pPr>
      <w:r w:rsidRPr="001C4975">
        <w:rPr>
          <w:rFonts w:eastAsia="Times New Roman" w:cs="Times New Roman"/>
          <w:color w:val="000000"/>
        </w:rPr>
        <w:tab/>
        <w:t xml:space="preserve">Juvenile pink and chum salmon had similar diets when prey availability was high but utilized different foraging strategies when prey availability was low, which was indicative of resource partitioning. Throughout most of the study sites, chum salmon appeared to forage within the gelatinous predator niche, while pink salmon switched to the littoral niche utilizing nearshore insects, harpacticoids, caprellids and gammarids. These niche strategies shifted with the foraging intensity, since at the Queen Charlotte Strait site with ~7% body weight stomach fullness, both species fed very similarly. </w:t>
      </w:r>
      <w:commentRangeStart w:id="43"/>
      <w:r w:rsidRPr="001C4975">
        <w:rPr>
          <w:rFonts w:eastAsia="Times New Roman" w:cs="Times New Roman"/>
          <w:color w:val="000000"/>
        </w:rPr>
        <w:t>Therefore, pink and chum salmon were observed to both consume similar and likely higher quality prey, such as euphausiids and large calanoids, in regions of high prey availability but clearly portion the resource space when prey was limited.</w:t>
      </w:r>
      <w:commentRangeEnd w:id="43"/>
      <w:r w:rsidRPr="001C4975">
        <w:rPr>
          <w:rFonts w:eastAsia="Times New Roman" w:cs="Times New Roman"/>
          <w:color w:val="000000"/>
        </w:rPr>
        <w:t xml:space="preserve"> </w:t>
      </w:r>
      <w:r w:rsidRPr="001C4975">
        <w:rPr>
          <w:rStyle w:val="CommentReference"/>
          <w:sz w:val="24"/>
          <w:szCs w:val="24"/>
        </w:rPr>
        <w:commentReference w:id="43"/>
      </w:r>
      <w:r w:rsidRPr="001C4975">
        <w:rPr>
          <w:rFonts w:eastAsia="Times New Roman" w:cs="Times New Roman"/>
          <w:color w:val="000000"/>
        </w:rPr>
        <w:t>This strategy would be expected to limit any potential competition but had not yet been explored in nearshore coastal environments for young salmon. </w:t>
      </w:r>
    </w:p>
    <w:p w14:paraId="6BB6621B" w14:textId="14629B7C" w:rsidR="00C4698C" w:rsidRDefault="00C4698C" w:rsidP="00C4698C"/>
    <w:p w14:paraId="25F39D25" w14:textId="694D1C23" w:rsidR="000D3A5F" w:rsidRPr="000D3A5F" w:rsidRDefault="000D3A5F" w:rsidP="000D3A5F">
      <w:pPr>
        <w:ind w:firstLine="720"/>
        <w:rPr>
          <w:strike/>
        </w:rPr>
      </w:pPr>
      <w:commentRangeStart w:id="44"/>
      <w:r w:rsidRPr="001C4975">
        <w:rPr>
          <w:rFonts w:eastAsia="Times New Roman" w:cs="Times New Roman"/>
        </w:rPr>
        <w:t xml:space="preserve">Zooplankton biomass was considerably low throughout Discovery Islands and Johnstone Strait in June 2016 when juvenile pink and chum salmon were migrating through these regions. The zooplankton community composition was not closely reflected in the stomach contents, due to surface net tows unable to capture all relevant salmon prey such as epibenthic harpacticoid copepods, or fish and euphausiids that tend to avoid zooplankton nets. The zooplankton captured were mainly small (250 </w:t>
      </w:r>
      <w:r w:rsidRPr="001C4975">
        <w:rPr>
          <w:rFonts w:eastAsia="Times New Roman" w:cs="Times New Roman"/>
          <w:color w:val="000000" w:themeColor="text1"/>
          <w:shd w:val="clear" w:color="auto" w:fill="FFFFFF"/>
        </w:rPr>
        <w:t>μ</w:t>
      </w:r>
      <w:r w:rsidRPr="001C4975">
        <w:rPr>
          <w:rFonts w:eastAsia="Times New Roman" w:cs="Times New Roman"/>
        </w:rPr>
        <w:t>m) cyclopoids and calanoid copepods and the differences between the two regions was not as clear of a prey divide compared to the diets. The most representative way of capturing what prey were available for salmon at each location, was through the diets themselves, viewing salmon as “plankton sampling gear” for the ideal prey type and size.</w:t>
      </w:r>
      <w:r>
        <w:rPr>
          <w:rFonts w:eastAsia="Times New Roman" w:cs="Times New Roman"/>
        </w:rPr>
        <w:t xml:space="preserve"> An alternative possibility is the potential for a feeding effect, where salmon or other predators are exerting top down controls on the zooplankton communities, and in years of high pink salmon abundance, this has been shown in other areas (Batten et al 2018). Although, trophic cascades caused by pink salmon had only been shown for adults, it is unlikely juveniles in 2016 had such a large impact since abundance was not exceptionally high that year (Johnson et al 2019).</w:t>
      </w:r>
      <w:r w:rsidRPr="001C4975">
        <w:rPr>
          <w:rFonts w:eastAsia="Times New Roman" w:cs="Times New Roman"/>
        </w:rPr>
        <w:t xml:space="preserve"> </w:t>
      </w:r>
      <w:r w:rsidRPr="000D3A5F">
        <w:rPr>
          <w:rFonts w:eastAsia="Times New Roman" w:cs="Times New Roman"/>
          <w:strike/>
        </w:rPr>
        <w:t>Wherever possible, future research on salmon feeding, health and survival should utilize stomach content analysis over making assumptions about prey availability with the zooplankton tow samples.</w:t>
      </w:r>
      <w:commentRangeEnd w:id="44"/>
      <w:r w:rsidRPr="000D3A5F">
        <w:rPr>
          <w:rStyle w:val="CommentReference"/>
          <w:rFonts w:ascii="Times New Roman" w:hAnsi="Times New Roman"/>
          <w:strike/>
        </w:rPr>
        <w:commentReference w:id="44"/>
      </w:r>
    </w:p>
    <w:p w14:paraId="39A8C510" w14:textId="77777777" w:rsidR="000D3A5F" w:rsidRPr="001C4975" w:rsidRDefault="000D3A5F" w:rsidP="00C4698C"/>
    <w:p w14:paraId="5271D154" w14:textId="567A8F96" w:rsidR="00C4698C" w:rsidRDefault="00C4698C" w:rsidP="00C4698C">
      <w:pPr>
        <w:rPr>
          <w:rFonts w:eastAsia="Times New Roman" w:cs="Times New Roman"/>
          <w:color w:val="000000"/>
        </w:rPr>
      </w:pPr>
      <w:commentRangeStart w:id="45"/>
      <w:ins w:id="46" w:author="Vanessa Zahner" w:date="2020-09-27T16:24:00Z">
        <w:r w:rsidRPr="001C4975">
          <w:rPr>
            <w:rFonts w:eastAsia="Times New Roman" w:cs="Times New Roman"/>
            <w:color w:val="000000"/>
          </w:rPr>
          <w:t xml:space="preserve">There was an interplay between species-specific </w:t>
        </w:r>
        <w:commentRangeStart w:id="47"/>
        <w:r w:rsidRPr="001C4975">
          <w:rPr>
            <w:rFonts w:eastAsia="Times New Roman" w:cs="Times New Roman"/>
            <w:color w:val="000000"/>
          </w:rPr>
          <w:t xml:space="preserve">differences </w:t>
        </w:r>
      </w:ins>
      <w:commentRangeEnd w:id="47"/>
      <w:ins w:id="48" w:author="Vanessa Zahner" w:date="2020-09-27T16:25:00Z">
        <w:r w:rsidRPr="001C4975">
          <w:rPr>
            <w:rStyle w:val="CommentReference"/>
            <w:sz w:val="24"/>
            <w:szCs w:val="24"/>
          </w:rPr>
          <w:commentReference w:id="47"/>
        </w:r>
      </w:ins>
      <w:ins w:id="49" w:author="Vanessa Zahner" w:date="2020-09-27T16:24:00Z">
        <w:r w:rsidRPr="001C4975">
          <w:rPr>
            <w:rFonts w:eastAsia="Times New Roman" w:cs="Times New Roman"/>
            <w:color w:val="000000"/>
          </w:rPr>
          <w:t>in diet and the prey available for juvenile salmon at each location within the Discovery Islands and Johnstone Strait.</w:t>
        </w:r>
        <w:commentRangeStart w:id="50"/>
        <w:commentRangeEnd w:id="50"/>
        <w:r w:rsidRPr="001C4975">
          <w:rPr>
            <w:rStyle w:val="CommentReference"/>
            <w:sz w:val="24"/>
            <w:szCs w:val="24"/>
          </w:rPr>
          <w:commentReference w:id="50"/>
        </w:r>
        <w:commentRangeEnd w:id="45"/>
        <w:r w:rsidRPr="001C4975">
          <w:rPr>
            <w:rStyle w:val="CommentReference"/>
            <w:sz w:val="24"/>
            <w:szCs w:val="24"/>
          </w:rPr>
          <w:commentReference w:id="45"/>
        </w:r>
      </w:ins>
      <w:r w:rsidR="00F76167">
        <w:rPr>
          <w:rFonts w:eastAsia="Times New Roman" w:cs="Times New Roman"/>
          <w:color w:val="000000"/>
        </w:rPr>
        <w:t xml:space="preserve"> </w:t>
      </w:r>
      <w:r w:rsidR="003C5BFB">
        <w:rPr>
          <w:rFonts w:eastAsia="Times New Roman" w:cs="Times New Roman"/>
          <w:color w:val="000000"/>
        </w:rPr>
        <w:t xml:space="preserve">It appears that chum salmon tended to specialize on gelatinous prey, specifically, </w:t>
      </w:r>
      <w:r w:rsidR="003C5BFB" w:rsidRPr="003C5BFB">
        <w:rPr>
          <w:rFonts w:eastAsia="Times New Roman" w:cs="Times New Roman"/>
          <w:i/>
          <w:iCs/>
          <w:color w:val="000000"/>
        </w:rPr>
        <w:t>Oikopleura spp.</w:t>
      </w:r>
      <w:r w:rsidR="003C5BFB">
        <w:rPr>
          <w:rFonts w:eastAsia="Times New Roman" w:cs="Times New Roman"/>
          <w:color w:val="000000"/>
        </w:rPr>
        <w:t xml:space="preserve"> appendicularians in the Discovery Islands and Cnidaria or Ctenophora jellyfish in the Johnstone Strait, with low prey richness of other species. Whereas, pink salmon were more generalist feeders in comparison, with much higher prey richness by both prey species and taxonomic groups. Other research has also reflected chum’s tendency to specialize whereas pink salmon feed more broadly (Graham 2020). In fact, the prey accumulation curves show that a sample size of 10 pink salmon does not sufficiently capture the entire prey field of juvenile pink, emphasizing their diet diversity throughout these regions.</w:t>
      </w:r>
    </w:p>
    <w:p w14:paraId="743FE64E" w14:textId="52733758" w:rsidR="00E03AD7" w:rsidRPr="003C5BFB" w:rsidRDefault="00E03AD7" w:rsidP="00C4698C">
      <w:pPr>
        <w:rPr>
          <w:rFonts w:eastAsia="Times New Roman" w:cs="Times New Roman"/>
          <w:strike/>
          <w:color w:val="000000"/>
        </w:rPr>
      </w:pPr>
    </w:p>
    <w:p w14:paraId="662AFD4B" w14:textId="256CF6E4" w:rsidR="006801C6" w:rsidRPr="003C5BFB" w:rsidRDefault="00E03AD7" w:rsidP="00C4698C">
      <w:pPr>
        <w:rPr>
          <w:strike/>
        </w:rPr>
      </w:pPr>
      <w:r w:rsidRPr="003C5BFB">
        <w:rPr>
          <w:rFonts w:eastAsia="Times New Roman" w:cs="Times New Roman"/>
          <w:strike/>
          <w:color w:val="000000"/>
        </w:rPr>
        <w:sym w:font="Wingdings" w:char="F0E0"/>
      </w:r>
      <w:r w:rsidRPr="003C5BFB">
        <w:rPr>
          <w:rFonts w:eastAsia="Times New Roman" w:cs="Times New Roman"/>
          <w:strike/>
          <w:color w:val="000000"/>
        </w:rPr>
        <w:t xml:space="preserve"> Expand upon that point? Discuss general/special? Link to zoops as caveat or feeding effect.</w:t>
      </w:r>
      <w:r w:rsidR="00CC05A1" w:rsidRPr="003C5BFB">
        <w:rPr>
          <w:rFonts w:eastAsia="Times New Roman" w:cs="Times New Roman"/>
          <w:strike/>
          <w:color w:val="000000"/>
        </w:rPr>
        <w:t xml:space="preserve"> </w:t>
      </w:r>
      <w:r w:rsidR="00CC05A1" w:rsidRPr="003C5BFB">
        <w:rPr>
          <w:strike/>
        </w:rPr>
        <w:t>*** last para to add</w:t>
      </w:r>
    </w:p>
    <w:p w14:paraId="1D2C4659" w14:textId="77777777" w:rsidR="00CC05A1" w:rsidRPr="00CC05A1" w:rsidRDefault="00CC05A1" w:rsidP="00C4698C">
      <w:pPr>
        <w:rPr>
          <w:rFonts w:eastAsia="Times New Roman" w:cs="Times New Roman"/>
          <w:color w:val="000000"/>
        </w:rPr>
      </w:pPr>
    </w:p>
    <w:p w14:paraId="636140D2" w14:textId="77777777" w:rsidR="00C4698C" w:rsidRPr="001C4975" w:rsidRDefault="00C4698C" w:rsidP="00C4698C">
      <w:pPr>
        <w:rPr>
          <w:rFonts w:eastAsia="Times New Roman" w:cs="Times New Roman"/>
          <w:color w:val="000000"/>
        </w:rPr>
      </w:pPr>
      <w:r w:rsidRPr="001C4975">
        <w:rPr>
          <w:rFonts w:eastAsia="Times New Roman" w:cs="Times New Roman"/>
          <w:color w:val="000000"/>
        </w:rPr>
        <w:tab/>
      </w:r>
      <w:r w:rsidRPr="001C4975">
        <w:rPr>
          <w:rFonts w:eastAsia="Times New Roman" w:cs="Times New Roman"/>
        </w:rPr>
        <w:t>While this research study focused on a snapshot of juvenile salmon feeding in June 2016 in this area, trends cannot be extrapolated without a seasonal or interannual component. The dynamics of each of these regions may shift over time, especially the Discovery Islands which naturally had more variability due to the freshwater influence on the ocean conditions. This study characterized salmon species interactions in high and low foraging scenarios, but other unknown factors could be contributing, such as feeding differences by salmon stock or competition with other species not included in the study. More accurate descriptions of these regions require a longer time series on salmon feeding during the outmigration period and across years, which was the focus of the next data chapter.</w:t>
      </w:r>
    </w:p>
    <w:p w14:paraId="5AEB9866" w14:textId="628494FE" w:rsidR="00C4698C" w:rsidRPr="001C4975" w:rsidRDefault="00C4698C" w:rsidP="00C4698C"/>
    <w:p w14:paraId="1354AE44" w14:textId="77777777" w:rsidR="00405548" w:rsidRPr="001C4975" w:rsidRDefault="00405548" w:rsidP="00C4698C"/>
    <w:sectPr w:rsidR="00405548" w:rsidRPr="001C4975" w:rsidSect="00A9452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Brian" w:date="2020-09-08T22:32:00Z" w:initials="%">
    <w:p w14:paraId="14995D15" w14:textId="77777777" w:rsidR="000B458D" w:rsidRDefault="000B458D" w:rsidP="005954FE">
      <w:pPr>
        <w:pStyle w:val="CommentText"/>
      </w:pPr>
      <w:r>
        <w:rPr>
          <w:rStyle w:val="CommentReference"/>
        </w:rPr>
        <w:annotationRef/>
      </w:r>
      <w:r>
        <w:t xml:space="preserve">Your first paragraph contains a mix of general statements and specifics. </w:t>
      </w:r>
    </w:p>
    <w:p w14:paraId="5A949C1C" w14:textId="77777777" w:rsidR="000B458D" w:rsidRDefault="000B458D" w:rsidP="005954FE">
      <w:pPr>
        <w:pStyle w:val="CommentText"/>
      </w:pPr>
    </w:p>
    <w:p w14:paraId="1235C1D4" w14:textId="77777777" w:rsidR="000B458D" w:rsidRDefault="000B458D" w:rsidP="005954FE">
      <w:pPr>
        <w:pStyle w:val="CommentText"/>
      </w:pPr>
      <w:r>
        <w:t xml:space="preserve">Ideally the first para (coming before the section heading) will frame the rest of the discussion (and the key topics that you lay out in your section headings). Remember your aims: </w:t>
      </w:r>
    </w:p>
    <w:p w14:paraId="3359ABD2" w14:textId="77777777" w:rsidR="000B458D" w:rsidRDefault="000B458D" w:rsidP="005954FE">
      <w:pPr>
        <w:pStyle w:val="CommentText"/>
      </w:pPr>
    </w:p>
    <w:p w14:paraId="12216DE9" w14:textId="77777777" w:rsidR="000B458D" w:rsidRDefault="000B458D" w:rsidP="005954FE">
      <w:pPr>
        <w:pStyle w:val="CommentText"/>
        <w:rPr>
          <w:i/>
        </w:rPr>
      </w:pPr>
      <w:r w:rsidRPr="00CF299D">
        <w:rPr>
          <w:i/>
        </w:rPr>
        <w:t xml:space="preserve">This research </w:t>
      </w:r>
      <w:r w:rsidRPr="00CF299D">
        <w:rPr>
          <w:i/>
          <w:u w:val="single"/>
        </w:rPr>
        <w:t>addressed a knowledge gap of pink and chum foraging behaviour and competition with varying in situ feeding conditions</w:t>
      </w:r>
      <w:r w:rsidRPr="00CF299D">
        <w:rPr>
          <w:i/>
        </w:rPr>
        <w:t xml:space="preserve"> in tidally mixed waters during early marine migration. This study aimed to (a) </w:t>
      </w:r>
      <w:r w:rsidRPr="00CF299D">
        <w:rPr>
          <w:i/>
          <w:u w:val="single"/>
        </w:rPr>
        <w:t>quantify and compare juvenile pink and chum salmon diets in areas of contrasting foraging conditions</w:t>
      </w:r>
      <w:r w:rsidRPr="00CF299D">
        <w:rPr>
          <w:i/>
        </w:rPr>
        <w:t xml:space="preserve"> in southern B.C.; (b) </w:t>
      </w:r>
      <w:r w:rsidRPr="00CF299D">
        <w:rPr>
          <w:i/>
          <w:u w:val="single"/>
        </w:rPr>
        <w:t xml:space="preserve">assess potential competition between juvenile pink and chum salmon </w:t>
      </w:r>
      <w:r w:rsidRPr="00CF299D">
        <w:rPr>
          <w:i/>
        </w:rPr>
        <w:t xml:space="preserve">and (c) </w:t>
      </w:r>
      <w:r w:rsidRPr="00CF299D">
        <w:rPr>
          <w:i/>
          <w:u w:val="single"/>
        </w:rPr>
        <w:t>describe the trophic niches juvenile pink and chum salmon occupy under contrasting foraging conditions</w:t>
      </w:r>
      <w:r w:rsidRPr="00CF299D">
        <w:rPr>
          <w:i/>
        </w:rPr>
        <w:t>. The prediction was that low prey forage availability would lead to juvenile pink and chum salmon competition and separation by niche.</w:t>
      </w:r>
    </w:p>
    <w:p w14:paraId="27823639" w14:textId="77777777" w:rsidR="000B458D" w:rsidRDefault="000B458D" w:rsidP="005954FE">
      <w:pPr>
        <w:pStyle w:val="CommentText"/>
      </w:pPr>
    </w:p>
    <w:p w14:paraId="4966F37C" w14:textId="77777777" w:rsidR="000B458D" w:rsidRDefault="000B458D" w:rsidP="005954FE">
      <w:pPr>
        <w:pStyle w:val="CommentText"/>
      </w:pPr>
      <w:r>
        <w:t xml:space="preserve">The first para can remind the reader what the aims were, and then highlight the main overarching points / findings relevant to your aims. </w:t>
      </w:r>
    </w:p>
    <w:p w14:paraId="0D97C087" w14:textId="77777777" w:rsidR="000B458D" w:rsidRDefault="000B458D" w:rsidP="005954FE">
      <w:pPr>
        <w:pStyle w:val="CommentText"/>
      </w:pPr>
    </w:p>
    <w:p w14:paraId="11C1C4C7" w14:textId="77777777" w:rsidR="000B458D" w:rsidRDefault="000B458D" w:rsidP="005954FE">
      <w:pPr>
        <w:pStyle w:val="CommentText"/>
        <w:rPr>
          <w:rFonts w:eastAsia="Times New Roman" w:cs="Times New Roman"/>
        </w:rPr>
      </w:pPr>
      <w:r>
        <w:t xml:space="preserve"> “</w:t>
      </w:r>
      <w:r w:rsidRPr="00EB46DF">
        <w:rPr>
          <w:rFonts w:eastAsia="Times New Roman" w:cs="Times New Roman"/>
        </w:rPr>
        <w:t>This study examined juvenile pink and chum salmon stomachs to characterize diets during the 2016 peak outmigration through the Discovery Islands and Johnstone Strait routes.</w:t>
      </w:r>
      <w:r>
        <w:rPr>
          <w:rFonts w:eastAsia="Times New Roman" w:cs="Times New Roman"/>
        </w:rPr>
        <w:t xml:space="preserve"> Contrasting oceanographic conditions were observed…” were these reflected by zooplankton data, i.e., do they support the idea of different foraging conditions independent of the salmon diet data? The surface net data might be inconclusive, but there are published data in Sams paper to refer to.  </w:t>
      </w:r>
    </w:p>
    <w:p w14:paraId="51A6AF94" w14:textId="77777777" w:rsidR="000B458D" w:rsidRDefault="000B458D" w:rsidP="005954FE">
      <w:pPr>
        <w:pStyle w:val="CommentText"/>
        <w:rPr>
          <w:rFonts w:eastAsia="Times New Roman" w:cs="Times New Roman"/>
        </w:rPr>
      </w:pPr>
    </w:p>
    <w:p w14:paraId="02AA9DD5" w14:textId="77777777" w:rsidR="000B458D" w:rsidRDefault="000B458D" w:rsidP="005954FE">
      <w:pPr>
        <w:pStyle w:val="CommentText"/>
        <w:rPr>
          <w:rFonts w:eastAsia="Times New Roman" w:cs="Times New Roman"/>
        </w:rPr>
      </w:pPr>
      <w:r>
        <w:rPr>
          <w:rFonts w:eastAsia="Times New Roman" w:cs="Times New Roman"/>
        </w:rPr>
        <w:t xml:space="preserve">Then the key points for salmon are: </w:t>
      </w:r>
    </w:p>
    <w:p w14:paraId="6675986B" w14:textId="77777777" w:rsidR="000B458D" w:rsidRPr="00592D2C" w:rsidRDefault="000B458D" w:rsidP="005954FE">
      <w:pPr>
        <w:pStyle w:val="CommentText"/>
        <w:numPr>
          <w:ilvl w:val="0"/>
          <w:numId w:val="4"/>
        </w:numPr>
      </w:pPr>
      <w:r>
        <w:rPr>
          <w:rFonts w:eastAsia="Times New Roman" w:cs="Times New Roman"/>
        </w:rPr>
        <w:t xml:space="preserve"> Differences in diet between regions for each species.</w:t>
      </w:r>
    </w:p>
    <w:p w14:paraId="486528E0" w14:textId="77777777" w:rsidR="000B458D" w:rsidRPr="00592D2C" w:rsidRDefault="000B458D" w:rsidP="005954FE">
      <w:pPr>
        <w:pStyle w:val="CommentText"/>
        <w:numPr>
          <w:ilvl w:val="0"/>
          <w:numId w:val="4"/>
        </w:numPr>
      </w:pPr>
      <w:r>
        <w:rPr>
          <w:rFonts w:eastAsia="Times New Roman" w:cs="Times New Roman"/>
        </w:rPr>
        <w:t xml:space="preserve"> Differences in dietary overlap between regions</w:t>
      </w:r>
    </w:p>
    <w:p w14:paraId="6BDDE859" w14:textId="77777777" w:rsidR="000B458D" w:rsidRPr="00592D2C" w:rsidRDefault="000B458D" w:rsidP="005954FE">
      <w:pPr>
        <w:pStyle w:val="CommentText"/>
        <w:numPr>
          <w:ilvl w:val="0"/>
          <w:numId w:val="4"/>
        </w:numPr>
      </w:pPr>
      <w:r>
        <w:rPr>
          <w:rFonts w:eastAsia="Times New Roman" w:cs="Times New Roman"/>
        </w:rPr>
        <w:t xml:space="preserve"> The apparent relationship between prey availability (reflected by GFI) and dietary overlap, suggestive of partitioning when prey is limited. </w:t>
      </w:r>
    </w:p>
    <w:p w14:paraId="3B278968" w14:textId="77777777" w:rsidR="000B458D" w:rsidRDefault="000B458D" w:rsidP="005954FE">
      <w:pPr>
        <w:pStyle w:val="CommentText"/>
        <w:rPr>
          <w:rFonts w:eastAsia="Times New Roman" w:cs="Times New Roman"/>
        </w:rPr>
      </w:pPr>
    </w:p>
    <w:p w14:paraId="76CF23FC" w14:textId="77777777" w:rsidR="000B458D" w:rsidRDefault="000B458D" w:rsidP="005954FE">
      <w:pPr>
        <w:pStyle w:val="CommentText"/>
        <w:rPr>
          <w:rFonts w:eastAsia="Times New Roman" w:cs="Times New Roman"/>
        </w:rPr>
      </w:pPr>
      <w:r>
        <w:rPr>
          <w:rFonts w:eastAsia="Times New Roman" w:cs="Times New Roman"/>
        </w:rPr>
        <w:t>Then “These points are discussed in more below “</w:t>
      </w:r>
    </w:p>
    <w:p w14:paraId="03A46626" w14:textId="77777777" w:rsidR="000B458D" w:rsidRDefault="000B458D" w:rsidP="005954FE">
      <w:pPr>
        <w:pStyle w:val="CommentText"/>
        <w:rPr>
          <w:rFonts w:eastAsia="Times New Roman" w:cs="Times New Roman"/>
        </w:rPr>
      </w:pPr>
    </w:p>
    <w:p w14:paraId="54EF6CFC" w14:textId="77777777" w:rsidR="000B458D" w:rsidRDefault="000B458D" w:rsidP="005954FE">
      <w:pPr>
        <w:pStyle w:val="CommentText"/>
        <w:rPr>
          <w:rFonts w:eastAsia="Times New Roman" w:cs="Times New Roman"/>
        </w:rPr>
      </w:pPr>
      <w:r>
        <w:rPr>
          <w:rFonts w:eastAsia="Times New Roman" w:cs="Times New Roman"/>
        </w:rPr>
        <w:t xml:space="preserve">In the sections that follow systematically go through your primary points, </w:t>
      </w:r>
    </w:p>
    <w:p w14:paraId="0034EDB2" w14:textId="77777777" w:rsidR="000B458D" w:rsidRDefault="000B458D" w:rsidP="005954FE">
      <w:pPr>
        <w:pStyle w:val="CommentText"/>
        <w:rPr>
          <w:rFonts w:eastAsia="Times New Roman" w:cs="Times New Roman"/>
        </w:rPr>
      </w:pPr>
    </w:p>
    <w:p w14:paraId="098F7998" w14:textId="77777777" w:rsidR="000B458D" w:rsidRPr="00B415D5" w:rsidRDefault="000B458D" w:rsidP="005954FE">
      <w:pPr>
        <w:pStyle w:val="CommentText"/>
      </w:pPr>
      <w:r>
        <w:rPr>
          <w:rFonts w:eastAsia="Times New Roman" w:cs="Times New Roman"/>
        </w:rPr>
        <w:t xml:space="preserve">Introduce arising questions and speculations towards the end. </w:t>
      </w:r>
    </w:p>
  </w:comment>
  <w:comment w:id="4" w:author="Vanessa Zahner" w:date="2020-09-27T16:25:00Z" w:initials="VZ">
    <w:p w14:paraId="60386AF9" w14:textId="77777777" w:rsidR="000B458D" w:rsidRDefault="000B458D" w:rsidP="005954FE">
      <w:pPr>
        <w:pStyle w:val="CommentText"/>
      </w:pPr>
      <w:r>
        <w:rPr>
          <w:rStyle w:val="CommentReference"/>
        </w:rPr>
        <w:annotationRef/>
      </w:r>
      <w:r>
        <w:t>Add generalist vs. specialist talk into discussion and cite Caroline’s work!</w:t>
      </w:r>
    </w:p>
  </w:comment>
  <w:comment w:id="5" w:author="epakhomov" w:date="2020-09-03T16:28:00Z" w:initials="e">
    <w:p w14:paraId="6F6CC7DC" w14:textId="77777777" w:rsidR="000B458D" w:rsidRDefault="000B458D" w:rsidP="005954FE">
      <w:pPr>
        <w:pStyle w:val="CommentText"/>
      </w:pPr>
      <w:r>
        <w:rPr>
          <w:rStyle w:val="CommentReference"/>
        </w:rPr>
        <w:annotationRef/>
      </w:r>
      <w:r>
        <w:t>Please be consistent with past and present tense through the text.</w:t>
      </w:r>
    </w:p>
  </w:comment>
  <w:comment w:id="3" w:author="Brian" w:date="2020-09-08T21:47:00Z" w:initials="%">
    <w:p w14:paraId="3B3C25AE" w14:textId="77777777" w:rsidR="000B458D" w:rsidRDefault="000B458D" w:rsidP="005954FE">
      <w:pPr>
        <w:pStyle w:val="CommentText"/>
      </w:pPr>
      <w:r>
        <w:rPr>
          <w:rStyle w:val="CommentReference"/>
        </w:rPr>
        <w:annotationRef/>
      </w:r>
      <w:r>
        <w:t xml:space="preserve">This reads more like discussion. You could point out in the above, site by site what the prey availability was (referring to figs) </w:t>
      </w:r>
    </w:p>
  </w:comment>
  <w:comment w:id="7" w:author="Brian" w:date="2020-09-08T23:04:00Z" w:initials="%">
    <w:p w14:paraId="0D7E4746" w14:textId="77777777" w:rsidR="000B458D" w:rsidRDefault="000B458D" w:rsidP="005954FE">
      <w:pPr>
        <w:pStyle w:val="CommentText"/>
      </w:pPr>
      <w:r>
        <w:rPr>
          <w:rStyle w:val="CommentReference"/>
        </w:rPr>
        <w:annotationRef/>
      </w:r>
      <w:r>
        <w:t xml:space="preserve">Below or above have a paragraph that is devoted to the ocean conditions, where you very clearly define the differences between regions, drawing from your data and from the available literature. Once this is well clarified, then the rest of the discussion about differences in diets between regions will be more straightforward. </w:t>
      </w:r>
    </w:p>
  </w:comment>
  <w:comment w:id="8" w:author="Brian" w:date="2020-09-08T23:06:00Z" w:initials="%">
    <w:p w14:paraId="408111B6" w14:textId="77777777" w:rsidR="000B458D" w:rsidRDefault="000B458D" w:rsidP="005954FE">
      <w:pPr>
        <w:pStyle w:val="CommentText"/>
      </w:pPr>
      <w:r>
        <w:rPr>
          <w:rStyle w:val="CommentReference"/>
        </w:rPr>
        <w:annotationRef/>
      </w:r>
      <w:r>
        <w:t xml:space="preserve">This seems a bit out of the blue here. It is an emerging point and should come after your discussion of your main findings, rather than introduced so early without background / context. It can have an entire paragraph.  </w:t>
      </w:r>
    </w:p>
  </w:comment>
  <w:comment w:id="9" w:author="Vanessa Zahner" w:date="2020-09-27T12:41:00Z" w:initials="VZ">
    <w:p w14:paraId="32913F52" w14:textId="77777777" w:rsidR="000B458D" w:rsidRDefault="000B458D" w:rsidP="005954FE">
      <w:pPr>
        <w:pStyle w:val="CommentText"/>
      </w:pPr>
      <w:r>
        <w:rPr>
          <w:rStyle w:val="CommentReference"/>
        </w:rPr>
        <w:annotationRef/>
      </w:r>
      <w:r>
        <w:t>This is where I should add the length stuff…!</w:t>
      </w:r>
    </w:p>
  </w:comment>
  <w:comment w:id="10" w:author="Vanessa Zahner" w:date="2020-09-27T12:39:00Z" w:initials="VZ">
    <w:p w14:paraId="0936FC37" w14:textId="4BE80697" w:rsidR="000B458D" w:rsidRDefault="000B458D" w:rsidP="005954FE">
      <w:pPr>
        <w:pStyle w:val="CommentText"/>
      </w:pPr>
      <w:r>
        <w:rPr>
          <w:rStyle w:val="CommentReference"/>
        </w:rPr>
        <w:annotationRef/>
      </w:r>
      <w:r>
        <w:rPr>
          <w:rStyle w:val="CommentReference"/>
        </w:rPr>
        <w:annotationRef/>
      </w:r>
      <w:r>
        <w:t>Re shimmy paragraph… Make it flow better.</w:t>
      </w:r>
    </w:p>
  </w:comment>
  <w:comment w:id="12" w:author="Colin Levings" w:date="2020-09-02T19:49:00Z" w:initials="CL">
    <w:p w14:paraId="1D769224" w14:textId="77777777" w:rsidR="000B458D" w:rsidRDefault="000B458D" w:rsidP="005954FE">
      <w:pPr>
        <w:pStyle w:val="CommentText"/>
      </w:pPr>
      <w:r>
        <w:rPr>
          <w:rStyle w:val="CommentReference"/>
        </w:rPr>
        <w:annotationRef/>
      </w:r>
      <w:r>
        <w:t>Or stock mixing ie maybe local streams were contributing and mixing with Fraser River fish (may be belongs in discussion)</w:t>
      </w:r>
    </w:p>
  </w:comment>
  <w:comment w:id="11" w:author="epakhomov" w:date="2020-09-03T16:18:00Z" w:initials="e">
    <w:p w14:paraId="68D11F7B" w14:textId="77777777" w:rsidR="000B458D" w:rsidRDefault="000B458D" w:rsidP="005954FE">
      <w:pPr>
        <w:pStyle w:val="CommentText"/>
      </w:pPr>
      <w:r w:rsidRPr="000E2B0D">
        <w:rPr>
          <w:rStyle w:val="CommentReference"/>
        </w:rPr>
        <w:annotationRef/>
      </w:r>
      <w:r w:rsidRPr="000E2B0D">
        <w:t>This is not a result, this is “speculation” or “suggestion” and should be placed in discussion appropriately and definitely removed from results.</w:t>
      </w:r>
    </w:p>
  </w:comment>
  <w:comment w:id="13" w:author="epakhomov" w:date="2020-09-03T16:20:00Z" w:initials="e">
    <w:p w14:paraId="39B19890" w14:textId="77777777" w:rsidR="000B458D" w:rsidRDefault="000B458D" w:rsidP="005954FE">
      <w:pPr>
        <w:pStyle w:val="CommentText"/>
      </w:pPr>
      <w:r w:rsidRPr="000E2B0D">
        <w:rPr>
          <w:rStyle w:val="CommentReference"/>
        </w:rPr>
        <w:annotationRef/>
      </w:r>
      <w:r w:rsidRPr="000E2B0D">
        <w:t>Same comment as above</w:t>
      </w:r>
    </w:p>
  </w:comment>
  <w:comment w:id="15" w:author="epakhomov" w:date="2020-09-03T16:59:00Z" w:initials="e">
    <w:p w14:paraId="6D368ED9" w14:textId="77777777" w:rsidR="000B458D" w:rsidRDefault="000B458D" w:rsidP="005954FE">
      <w:pPr>
        <w:pStyle w:val="CommentText"/>
      </w:pPr>
      <w:r>
        <w:rPr>
          <w:rStyle w:val="CommentReference"/>
        </w:rPr>
        <w:annotationRef/>
      </w:r>
      <w:r>
        <w:t>Do you have perhaps some papers that describe this “hot spot”? It would be good to cite them here. Or even if there are physical features that may create such hot spots, those references would be super relevant here.</w:t>
      </w:r>
    </w:p>
  </w:comment>
  <w:comment w:id="16" w:author="Vanessa Zahner" w:date="2020-09-27T12:38:00Z" w:initials="VZ">
    <w:p w14:paraId="6113000F" w14:textId="77777777" w:rsidR="000B458D" w:rsidRDefault="000B458D" w:rsidP="005954FE">
      <w:pPr>
        <w:pStyle w:val="CommentText"/>
      </w:pPr>
      <w:r>
        <w:rPr>
          <w:rStyle w:val="CommentReference"/>
        </w:rPr>
        <w:annotationRef/>
      </w:r>
      <w:r>
        <w:t>i.e. Zooplankton - PHYSICAL FRONTS</w:t>
      </w:r>
    </w:p>
  </w:comment>
  <w:comment w:id="17" w:author="Brian" w:date="2020-09-07T22:25:00Z" w:initials="%">
    <w:p w14:paraId="30F62893" w14:textId="77777777" w:rsidR="000B458D" w:rsidRDefault="000B458D" w:rsidP="005954FE">
      <w:pPr>
        <w:pStyle w:val="CommentText"/>
      </w:pPr>
      <w:r>
        <w:rPr>
          <w:rStyle w:val="CommentReference"/>
        </w:rPr>
        <w:annotationRef/>
      </w:r>
      <w:r>
        <w:t xml:space="preserve">I wonder if this might be better in the discussion, where you can bring in the results of your study to inform this question and propose </w:t>
      </w:r>
      <w:proofErr w:type="gramStart"/>
      <w:r>
        <w:t>an</w:t>
      </w:r>
      <w:proofErr w:type="gramEnd"/>
      <w:r>
        <w:t xml:space="preserve"> hypothesis as to ho salmon may respond?</w:t>
      </w:r>
    </w:p>
  </w:comment>
  <w:comment w:id="19" w:author="epakhomov" w:date="2020-09-03T17:08:00Z" w:initials="e">
    <w:p w14:paraId="6E7F632B" w14:textId="77777777" w:rsidR="000B458D" w:rsidRDefault="000B458D" w:rsidP="005954FE">
      <w:pPr>
        <w:pStyle w:val="CommentText"/>
      </w:pPr>
      <w:r>
        <w:rPr>
          <w:rStyle w:val="CommentReference"/>
        </w:rPr>
        <w:annotationRef/>
      </w:r>
      <w:r>
        <w:t xml:space="preserve">It would be nice to link it to the zooplankton data if possible. </w:t>
      </w:r>
    </w:p>
  </w:comment>
  <w:comment w:id="20" w:author="Colin Levings" w:date="2020-09-07T14:20:00Z" w:initials="CL">
    <w:p w14:paraId="280C6BAC" w14:textId="77777777" w:rsidR="000B458D" w:rsidRDefault="000B458D" w:rsidP="005954FE">
      <w:pPr>
        <w:pStyle w:val="CommentText"/>
      </w:pPr>
      <w:r>
        <w:rPr>
          <w:rStyle w:val="CommentReference"/>
        </w:rPr>
        <w:annotationRef/>
      </w:r>
      <w:r>
        <w:t>What evidence is there that they are easier to catch?</w:t>
      </w:r>
    </w:p>
  </w:comment>
  <w:comment w:id="21" w:author="Vanessa Zahner" w:date="2020-09-27T12:38:00Z" w:initials="VZ">
    <w:p w14:paraId="7F8B737B" w14:textId="77777777" w:rsidR="000B458D" w:rsidRDefault="000B458D" w:rsidP="005954FE">
      <w:pPr>
        <w:pStyle w:val="CommentText"/>
      </w:pPr>
      <w:r>
        <w:rPr>
          <w:rStyle w:val="CommentReference"/>
        </w:rPr>
        <w:annotationRef/>
      </w:r>
      <w:r>
        <w:t>Find ref on copepod evasion behaviour *</w:t>
      </w:r>
    </w:p>
  </w:comment>
  <w:comment w:id="22" w:author="Vanessa Zahner" w:date="2020-09-27T13:08:00Z" w:initials="VZ">
    <w:p w14:paraId="23DA3942" w14:textId="77777777" w:rsidR="000B458D" w:rsidRDefault="000B458D" w:rsidP="005954FE">
      <w:pPr>
        <w:pStyle w:val="CommentText"/>
      </w:pPr>
      <w:r w:rsidRPr="00E53991">
        <w:rPr>
          <w:rStyle w:val="CommentReference"/>
          <w:highlight w:val="yellow"/>
        </w:rPr>
        <w:annotationRef/>
      </w:r>
      <w:r w:rsidRPr="00E53991">
        <w:rPr>
          <w:highlight w:val="yellow"/>
        </w:rPr>
        <w:t>Evgeny edited this sentence and now it sounds weird/off to me, needs some more finessing.</w:t>
      </w:r>
    </w:p>
    <w:p w14:paraId="05D37152" w14:textId="77777777" w:rsidR="000B458D" w:rsidRDefault="000B458D" w:rsidP="005954FE">
      <w:pPr>
        <w:pStyle w:val="CommentText"/>
      </w:pPr>
    </w:p>
    <w:p w14:paraId="1BAF1030" w14:textId="77777777" w:rsidR="000B458D" w:rsidRDefault="000B458D" w:rsidP="005954FE">
      <w:pPr>
        <w:pStyle w:val="CommentText"/>
      </w:pPr>
      <w:r>
        <w:t>Same with the last sentence of this paragraph.</w:t>
      </w:r>
    </w:p>
  </w:comment>
  <w:comment w:id="23" w:author="Vanessa Zahner" w:date="2020-10-06T16:15:00Z" w:initials="VZ">
    <w:p w14:paraId="28816146" w14:textId="77777777" w:rsidR="007577CF" w:rsidRDefault="007577CF" w:rsidP="007577CF">
      <w:pPr>
        <w:pStyle w:val="CommentText"/>
      </w:pPr>
      <w:r>
        <w:rPr>
          <w:rStyle w:val="CommentReference"/>
        </w:rPr>
        <w:annotationRef/>
      </w:r>
      <w:r>
        <w:rPr>
          <w:rStyle w:val="CommentReference"/>
        </w:rPr>
        <w:annotationRef/>
      </w:r>
      <w:r>
        <w:t>Rewrite this para now that I’m taking off the bottom and top.</w:t>
      </w:r>
    </w:p>
    <w:p w14:paraId="7CB7D328" w14:textId="427AB36B" w:rsidR="007577CF" w:rsidRDefault="007577CF">
      <w:pPr>
        <w:pStyle w:val="CommentText"/>
      </w:pPr>
      <w:r>
        <w:t>OR GET RID OF IT ALL TOGETHER? FIGURE IT OUT.</w:t>
      </w:r>
    </w:p>
  </w:comment>
  <w:comment w:id="24" w:author="Brian" w:date="2020-09-08T23:06:00Z" w:initials="%">
    <w:p w14:paraId="6FA9ED2E" w14:textId="77777777" w:rsidR="000B458D" w:rsidRDefault="000B458D" w:rsidP="00C4698C">
      <w:pPr>
        <w:pStyle w:val="CommentText"/>
      </w:pPr>
      <w:r>
        <w:rPr>
          <w:rStyle w:val="CommentReference"/>
        </w:rPr>
        <w:annotationRef/>
      </w:r>
      <w:r>
        <w:t xml:space="preserve">This seems a bit out of the blue here. It is an emerging point and should come after your discussion of your main findings, rather than introduced so early without background / context. It can have an entire paragraph.  </w:t>
      </w:r>
    </w:p>
  </w:comment>
  <w:comment w:id="25" w:author="Vanessa Zahner" w:date="2020-10-06T13:06:00Z" w:initials="VZ">
    <w:p w14:paraId="594785DE" w14:textId="3D109A6D" w:rsidR="000B458D" w:rsidRDefault="000B458D">
      <w:pPr>
        <w:pStyle w:val="CommentText"/>
      </w:pPr>
      <w:r>
        <w:rPr>
          <w:rStyle w:val="CommentReference"/>
        </w:rPr>
        <w:annotationRef/>
      </w:r>
      <w:r>
        <w:t>The prey quality is a point that could work in any section, looking for advice on where it’ll best fit. (Try moving after comparing diet in other areas maybe?)</w:t>
      </w:r>
    </w:p>
  </w:comment>
  <w:comment w:id="27" w:author="Colin Levings" w:date="2020-09-07T14:20:00Z" w:initials="CL">
    <w:p w14:paraId="340E4D5C" w14:textId="77777777" w:rsidR="000B458D" w:rsidRDefault="000B458D" w:rsidP="00E84988">
      <w:pPr>
        <w:pStyle w:val="CommentText"/>
      </w:pPr>
      <w:r>
        <w:rPr>
          <w:rStyle w:val="CommentReference"/>
        </w:rPr>
        <w:annotationRef/>
      </w:r>
      <w:r>
        <w:t>What evidence is there that they are easier to catch?</w:t>
      </w:r>
    </w:p>
  </w:comment>
  <w:comment w:id="32" w:author="epakhomov" w:date="2020-09-03T16:59:00Z" w:initials="e">
    <w:p w14:paraId="04AEB7E1" w14:textId="77777777" w:rsidR="000B458D" w:rsidRDefault="000B458D" w:rsidP="00C4698C">
      <w:pPr>
        <w:pStyle w:val="CommentText"/>
      </w:pPr>
      <w:r>
        <w:rPr>
          <w:rStyle w:val="CommentReference"/>
        </w:rPr>
        <w:annotationRef/>
      </w:r>
      <w:r>
        <w:t>Do you have perhaps some papers that describe this “hot spot”? It would be good to cite them here. Or even if there are physical features that may create such hot spots, those references would be super relevant here.</w:t>
      </w:r>
    </w:p>
  </w:comment>
  <w:comment w:id="33" w:author="Vanessa Zahner" w:date="2020-09-27T12:38:00Z" w:initials="VZ">
    <w:p w14:paraId="3DD0DCC6" w14:textId="77777777" w:rsidR="000B458D" w:rsidRDefault="000B458D" w:rsidP="00C4698C">
      <w:pPr>
        <w:pStyle w:val="CommentText"/>
      </w:pPr>
      <w:r>
        <w:rPr>
          <w:rStyle w:val="CommentReference"/>
        </w:rPr>
        <w:annotationRef/>
      </w:r>
      <w:r>
        <w:t>i.e. Zooplankton - PHYSICAL FRONTS</w:t>
      </w:r>
    </w:p>
  </w:comment>
  <w:comment w:id="34" w:author="Brian" w:date="2020-09-07T22:25:00Z" w:initials="%">
    <w:p w14:paraId="10B26DF3" w14:textId="77777777" w:rsidR="000B458D" w:rsidRDefault="000B458D" w:rsidP="00C4698C">
      <w:pPr>
        <w:pStyle w:val="CommentText"/>
      </w:pPr>
      <w:r>
        <w:rPr>
          <w:rStyle w:val="CommentReference"/>
        </w:rPr>
        <w:annotationRef/>
      </w:r>
      <w:r>
        <w:t xml:space="preserve">I wonder if this might be better in the discussion, where you can bring in the results of your study to inform this question and propose </w:t>
      </w:r>
      <w:proofErr w:type="gramStart"/>
      <w:r>
        <w:t>an</w:t>
      </w:r>
      <w:proofErr w:type="gramEnd"/>
      <w:r>
        <w:t xml:space="preserve"> hypothesis as to ho salmon may respond?</w:t>
      </w:r>
    </w:p>
  </w:comment>
  <w:comment w:id="35" w:author="Vanessa Zahner" w:date="2020-09-27T12:41:00Z" w:initials="VZ">
    <w:p w14:paraId="3318E840" w14:textId="77777777" w:rsidR="000B458D" w:rsidRDefault="000B458D" w:rsidP="00C4698C">
      <w:pPr>
        <w:pStyle w:val="CommentText"/>
      </w:pPr>
      <w:r>
        <w:rPr>
          <w:rStyle w:val="CommentReference"/>
        </w:rPr>
        <w:annotationRef/>
      </w:r>
      <w:r>
        <w:t>This is where I should add the length stuff…!</w:t>
      </w:r>
    </w:p>
  </w:comment>
  <w:comment w:id="36" w:author="epakhomov" w:date="2020-09-03T16:20:00Z" w:initials="e">
    <w:p w14:paraId="017F93A6" w14:textId="77777777" w:rsidR="001B3238" w:rsidRDefault="001B3238" w:rsidP="001B3238">
      <w:pPr>
        <w:pStyle w:val="CommentText"/>
      </w:pPr>
      <w:r w:rsidRPr="000E2B0D">
        <w:rPr>
          <w:rStyle w:val="CommentReference"/>
        </w:rPr>
        <w:annotationRef/>
      </w:r>
      <w:r w:rsidRPr="000E2B0D">
        <w:t>Same comment as above</w:t>
      </w:r>
    </w:p>
  </w:comment>
  <w:comment w:id="37" w:author="Vanessa Zahner" w:date="2020-09-27T12:39:00Z" w:initials="VZ">
    <w:p w14:paraId="5D92B1F8" w14:textId="77777777" w:rsidR="000B458D" w:rsidRDefault="000B458D" w:rsidP="00C4698C">
      <w:pPr>
        <w:pStyle w:val="CommentText"/>
      </w:pPr>
      <w:r>
        <w:rPr>
          <w:rStyle w:val="CommentReference"/>
        </w:rPr>
        <w:annotationRef/>
      </w:r>
      <w:r>
        <w:rPr>
          <w:rStyle w:val="CommentReference"/>
        </w:rPr>
        <w:annotationRef/>
      </w:r>
      <w:r>
        <w:t>Re shimmy paragraph… Make it flow better.</w:t>
      </w:r>
    </w:p>
  </w:comment>
  <w:comment w:id="43" w:author="epakhomov" w:date="2020-09-03T17:08:00Z" w:initials="e">
    <w:p w14:paraId="29F8090E" w14:textId="77777777" w:rsidR="000B458D" w:rsidRDefault="000B458D" w:rsidP="00E84988">
      <w:pPr>
        <w:pStyle w:val="CommentText"/>
      </w:pPr>
      <w:r>
        <w:rPr>
          <w:rStyle w:val="CommentReference"/>
        </w:rPr>
        <w:annotationRef/>
      </w:r>
      <w:r>
        <w:t xml:space="preserve">It would be nice to link it to the zooplankton data if possible. </w:t>
      </w:r>
    </w:p>
  </w:comment>
  <w:comment w:id="44" w:author="Vanessa Zahner" w:date="2020-10-06T13:34:00Z" w:initials="VZ">
    <w:p w14:paraId="159B8B70" w14:textId="77777777" w:rsidR="000D3A5F" w:rsidRDefault="000D3A5F" w:rsidP="000D3A5F">
      <w:pPr>
        <w:pStyle w:val="CommentText"/>
      </w:pPr>
      <w:r>
        <w:rPr>
          <w:rStyle w:val="CommentReference"/>
        </w:rPr>
        <w:annotationRef/>
      </w:r>
      <w:r>
        <w:t xml:space="preserve">Move to competition section? </w:t>
      </w:r>
    </w:p>
  </w:comment>
  <w:comment w:id="47" w:author="Vanessa Zahner" w:date="2020-09-27T16:25:00Z" w:initials="VZ">
    <w:p w14:paraId="7378551C" w14:textId="77777777" w:rsidR="000B458D" w:rsidRDefault="000B458D" w:rsidP="00C4698C">
      <w:pPr>
        <w:pStyle w:val="CommentText"/>
      </w:pPr>
      <w:r>
        <w:rPr>
          <w:rStyle w:val="CommentReference"/>
        </w:rPr>
        <w:annotationRef/>
      </w:r>
      <w:r>
        <w:t>Add generalist vs. specialist talk into discussion and cite Caroline’s work!</w:t>
      </w:r>
    </w:p>
  </w:comment>
  <w:comment w:id="50" w:author="epakhomov" w:date="2020-09-03T16:28:00Z" w:initials="e">
    <w:p w14:paraId="6A660BF4" w14:textId="77777777" w:rsidR="000B458D" w:rsidRDefault="000B458D" w:rsidP="00C4698C">
      <w:pPr>
        <w:pStyle w:val="CommentText"/>
      </w:pPr>
      <w:r>
        <w:rPr>
          <w:rStyle w:val="CommentReference"/>
        </w:rPr>
        <w:annotationRef/>
      </w:r>
      <w:r>
        <w:t>Please be consistent with past and present tense through the text.</w:t>
      </w:r>
    </w:p>
  </w:comment>
  <w:comment w:id="45" w:author="Brian" w:date="2020-09-08T21:47:00Z" w:initials="%">
    <w:p w14:paraId="67E58859" w14:textId="77777777" w:rsidR="000B458D" w:rsidRDefault="000B458D" w:rsidP="00C4698C">
      <w:pPr>
        <w:pStyle w:val="CommentText"/>
      </w:pPr>
      <w:r>
        <w:rPr>
          <w:rStyle w:val="CommentReference"/>
        </w:rPr>
        <w:annotationRef/>
      </w:r>
      <w:r>
        <w:t xml:space="preserve">This reads more like discussion. You could point out in the above, site by site what the prey availability was (referring to figs)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98F7998" w15:done="0"/>
  <w15:commentEx w15:paraId="60386AF9" w15:done="0"/>
  <w15:commentEx w15:paraId="6F6CC7DC" w15:done="0"/>
  <w15:commentEx w15:paraId="3B3C25AE" w15:done="0"/>
  <w15:commentEx w15:paraId="0D7E4746" w15:done="0"/>
  <w15:commentEx w15:paraId="408111B6" w15:done="0"/>
  <w15:commentEx w15:paraId="32913F52" w15:done="0"/>
  <w15:commentEx w15:paraId="0936FC37" w15:done="0"/>
  <w15:commentEx w15:paraId="1D769224" w15:done="0"/>
  <w15:commentEx w15:paraId="68D11F7B" w15:done="0"/>
  <w15:commentEx w15:paraId="39B19890" w15:done="0"/>
  <w15:commentEx w15:paraId="6D368ED9" w15:done="0"/>
  <w15:commentEx w15:paraId="6113000F" w15:paraIdParent="6D368ED9" w15:done="0"/>
  <w15:commentEx w15:paraId="30F62893" w15:done="0"/>
  <w15:commentEx w15:paraId="6E7F632B" w15:done="0"/>
  <w15:commentEx w15:paraId="280C6BAC" w15:done="0"/>
  <w15:commentEx w15:paraId="7F8B737B" w15:paraIdParent="280C6BAC" w15:done="0"/>
  <w15:commentEx w15:paraId="1BAF1030" w15:done="0"/>
  <w15:commentEx w15:paraId="7CB7D328" w15:done="0"/>
  <w15:commentEx w15:paraId="6FA9ED2E" w15:done="0"/>
  <w15:commentEx w15:paraId="594785DE" w15:paraIdParent="6FA9ED2E" w15:done="0"/>
  <w15:commentEx w15:paraId="340E4D5C" w15:done="0"/>
  <w15:commentEx w15:paraId="04AEB7E1" w15:done="0"/>
  <w15:commentEx w15:paraId="3DD0DCC6" w15:paraIdParent="04AEB7E1" w15:done="0"/>
  <w15:commentEx w15:paraId="10B26DF3" w15:done="0"/>
  <w15:commentEx w15:paraId="3318E840" w15:done="0"/>
  <w15:commentEx w15:paraId="017F93A6" w15:done="0"/>
  <w15:commentEx w15:paraId="5D92B1F8" w15:done="0"/>
  <w15:commentEx w15:paraId="29F8090E" w15:done="0"/>
  <w15:commentEx w15:paraId="159B8B70" w15:done="0"/>
  <w15:commentEx w15:paraId="7378551C" w15:done="0"/>
  <w15:commentEx w15:paraId="6A660BF4" w15:done="0"/>
  <w15:commentEx w15:paraId="67E588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B3B7D" w16cex:dateUtc="2020-09-27T23:25:00Z"/>
  <w16cex:commentExtensible w16cex:durableId="231B06DE" w16cex:dateUtc="2020-09-27T19:41:00Z"/>
  <w16cex:commentExtensible w16cex:durableId="231B0666" w16cex:dateUtc="2020-09-27T19:39:00Z"/>
  <w16cex:commentExtensible w16cex:durableId="22FA75DB" w16cex:dateUtc="2020-09-03T02:49:00Z"/>
  <w16cex:commentExtensible w16cex:durableId="231B0654" w16cex:dateUtc="2020-09-27T19:38:00Z"/>
  <w16cex:commentExtensible w16cex:durableId="2300C035" w16cex:dateUtc="2020-09-07T21:20:00Z"/>
  <w16cex:commentExtensible w16cex:durableId="231B0639" w16cex:dateUtc="2020-09-27T19:38:00Z"/>
  <w16cex:commentExtensible w16cex:durableId="231B0D52" w16cex:dateUtc="2020-09-27T20:08:00Z"/>
  <w16cex:commentExtensible w16cex:durableId="232716B0" w16cex:dateUtc="2020-10-06T23:15:00Z"/>
  <w16cex:commentExtensible w16cex:durableId="2326EA3F" w16cex:dateUtc="2020-10-06T20:06:00Z"/>
  <w16cex:commentExtensible w16cex:durableId="2321DADA" w16cex:dateUtc="2020-09-07T21:20:00Z"/>
  <w16cex:commentExtensible w16cex:durableId="2321D7C1" w16cex:dateUtc="2020-09-27T19:38:00Z"/>
  <w16cex:commentExtensible w16cex:durableId="2321D72A" w16cex:dateUtc="2020-09-27T19:41:00Z"/>
  <w16cex:commentExtensible w16cex:durableId="2321D729" w16cex:dateUtc="2020-09-27T19:39:00Z"/>
  <w16cex:commentExtensible w16cex:durableId="2326F0E8" w16cex:dateUtc="2020-10-06T20:34:00Z"/>
  <w16cex:commentExtensible w16cex:durableId="2321D6D0" w16cex:dateUtc="2020-09-27T2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8F7998" w16cid:durableId="230331E9"/>
  <w16cid:commentId w16cid:paraId="60386AF9" w16cid:durableId="231B3B7D"/>
  <w16cid:commentId w16cid:paraId="6F6CC7DC" w16cid:durableId="231B3B4A"/>
  <w16cid:commentId w16cid:paraId="3B3C25AE" w16cid:durableId="231B3B49"/>
  <w16cid:commentId w16cid:paraId="0D7E4746" w16cid:durableId="230331EA"/>
  <w16cid:commentId w16cid:paraId="408111B6" w16cid:durableId="230331EB"/>
  <w16cid:commentId w16cid:paraId="32913F52" w16cid:durableId="231B06DE"/>
  <w16cid:commentId w16cid:paraId="0936FC37" w16cid:durableId="231B0666"/>
  <w16cid:commentId w16cid:paraId="1D769224" w16cid:durableId="22FA75DB"/>
  <w16cid:commentId w16cid:paraId="68D11F7B" w16cid:durableId="230075F2"/>
  <w16cid:commentId w16cid:paraId="39B19890" w16cid:durableId="230075F3"/>
  <w16cid:commentId w16cid:paraId="6D368ED9" w16cid:durableId="230075F6"/>
  <w16cid:commentId w16cid:paraId="6113000F" w16cid:durableId="231B0654"/>
  <w16cid:commentId w16cid:paraId="30F62893" w16cid:durableId="230331C8"/>
  <w16cid:commentId w16cid:paraId="6E7F632B" w16cid:durableId="230331ED"/>
  <w16cid:commentId w16cid:paraId="280C6BAC" w16cid:durableId="2300C035"/>
  <w16cid:commentId w16cid:paraId="7F8B737B" w16cid:durableId="231B0639"/>
  <w16cid:commentId w16cid:paraId="1BAF1030" w16cid:durableId="231B0D52"/>
  <w16cid:commentId w16cid:paraId="7CB7D328" w16cid:durableId="232716B0"/>
  <w16cid:commentId w16cid:paraId="6FA9ED2E" w16cid:durableId="2321D6E2"/>
  <w16cid:commentId w16cid:paraId="594785DE" w16cid:durableId="2326EA3F"/>
  <w16cid:commentId w16cid:paraId="340E4D5C" w16cid:durableId="2321DADA"/>
  <w16cid:commentId w16cid:paraId="04AEB7E1" w16cid:durableId="2321D7C2"/>
  <w16cid:commentId w16cid:paraId="3DD0DCC6" w16cid:durableId="2321D7C1"/>
  <w16cid:commentId w16cid:paraId="10B26DF3" w16cid:durableId="2321D7C0"/>
  <w16cid:commentId w16cid:paraId="3318E840" w16cid:durableId="2321D72A"/>
  <w16cid:commentId w16cid:paraId="017F93A6" w16cid:durableId="2321D767"/>
  <w16cid:commentId w16cid:paraId="5D92B1F8" w16cid:durableId="2321D729"/>
  <w16cid:commentId w16cid:paraId="29F8090E" w16cid:durableId="2321DA65"/>
  <w16cid:commentId w16cid:paraId="159B8B70" w16cid:durableId="2326F0E8"/>
  <w16cid:commentId w16cid:paraId="7378551C" w16cid:durableId="2321D6D0"/>
  <w16cid:commentId w16cid:paraId="6A660BF4" w16cid:durableId="2321D6CF"/>
  <w16cid:commentId w16cid:paraId="67E58859" w16cid:durableId="2321D6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E4271"/>
    <w:multiLevelType w:val="multilevel"/>
    <w:tmpl w:val="9CBC68D6"/>
    <w:styleLink w:val="Style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D567E80"/>
    <w:multiLevelType w:val="multilevel"/>
    <w:tmpl w:val="AB7E97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FCA2543"/>
    <w:multiLevelType w:val="hybridMultilevel"/>
    <w:tmpl w:val="04EAF4B4"/>
    <w:lvl w:ilvl="0" w:tplc="04090011">
      <w:start w:val="1"/>
      <w:numFmt w:val="decimal"/>
      <w:lvlText w:val="%1)"/>
      <w:lvlJc w:val="left"/>
      <w:pPr>
        <w:ind w:left="720" w:hanging="360"/>
      </w:pPr>
      <w:rPr>
        <w:rFonts w:eastAsia="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C46C91"/>
    <w:multiLevelType w:val="hybridMultilevel"/>
    <w:tmpl w:val="66809F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32C9B"/>
    <w:multiLevelType w:val="multilevel"/>
    <w:tmpl w:val="9CBC68D6"/>
    <w:numStyleLink w:val="Style1"/>
  </w:abstractNum>
  <w:abstractNum w:abstractNumId="5" w15:restartNumberingAfterBreak="0">
    <w:nsid w:val="400E199E"/>
    <w:multiLevelType w:val="multilevel"/>
    <w:tmpl w:val="9CBC68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34200EC"/>
    <w:multiLevelType w:val="multilevel"/>
    <w:tmpl w:val="2286F9B4"/>
    <w:lvl w:ilvl="0">
      <w:start w:val="1"/>
      <w:numFmt w:val="bullet"/>
      <w:lvlText w:val="o"/>
      <w:lvlJc w:val="left"/>
      <w:pPr>
        <w:ind w:left="1080" w:hanging="360"/>
      </w:pPr>
      <w:rPr>
        <w:rFonts w:ascii="Courier New" w:hAnsi="Courier New"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43D50E7D"/>
    <w:multiLevelType w:val="multilevel"/>
    <w:tmpl w:val="9CBC68D6"/>
    <w:numStyleLink w:val="Style1"/>
  </w:abstractNum>
  <w:abstractNum w:abstractNumId="8" w15:restartNumberingAfterBreak="0">
    <w:nsid w:val="4C4C4CF5"/>
    <w:multiLevelType w:val="multilevel"/>
    <w:tmpl w:val="DF7A0A56"/>
    <w:lvl w:ilvl="0">
      <w:start w:val="1"/>
      <w:numFmt w:val="none"/>
      <w:suff w:val="nothing"/>
      <w:lvlText w:val=""/>
      <w:lvlJc w:val="left"/>
      <w:pPr>
        <w:ind w:left="0" w:firstLine="0"/>
      </w:pPr>
      <w:rPr>
        <w:rFonts w:hint="default"/>
      </w:rPr>
    </w:lvl>
    <w:lvl w:ilvl="1">
      <w:start w:val="1"/>
      <w:numFmt w:val="decimal"/>
      <w:lvlRestart w:val="0"/>
      <w:suff w:val="space"/>
      <w:lvlText w:val="Chapter %2:"/>
      <w:lvlJc w:val="left"/>
      <w:pPr>
        <w:ind w:left="0" w:firstLine="0"/>
      </w:pPr>
      <w:rPr>
        <w:rFonts w:hint="default"/>
      </w:rPr>
    </w:lvl>
    <w:lvl w:ilvl="2">
      <w:start w:val="1"/>
      <w:numFmt w:val="decimal"/>
      <w:lvlText w:val="%2.%3"/>
      <w:lvlJc w:val="left"/>
      <w:pPr>
        <w:tabs>
          <w:tab w:val="num" w:pos="576"/>
        </w:tabs>
        <w:ind w:left="0" w:firstLine="0"/>
      </w:pPr>
      <w:rPr>
        <w:rFonts w:hint="default"/>
      </w:rPr>
    </w:lvl>
    <w:lvl w:ilvl="3">
      <w:start w:val="1"/>
      <w:numFmt w:val="decimal"/>
      <w:lvlText w:val="%2.%3.%4"/>
      <w:lvlJc w:val="left"/>
      <w:pPr>
        <w:ind w:left="0" w:firstLine="0"/>
      </w:pPr>
      <w:rPr>
        <w:rFonts w:hint="default"/>
        <w:b w:val="0"/>
        <w:i/>
      </w:rPr>
    </w:lvl>
    <w:lvl w:ilvl="4">
      <w:start w:val="1"/>
      <w:numFmt w:val="decimal"/>
      <w:lvlText w:val="%2.%3.%4.%5"/>
      <w:lvlJc w:val="left"/>
      <w:pPr>
        <w:tabs>
          <w:tab w:val="num" w:pos="1008"/>
        </w:tabs>
        <w:ind w:left="0" w:firstLine="0"/>
      </w:pPr>
      <w:rPr>
        <w:rFonts w:hint="default"/>
      </w:rPr>
    </w:lvl>
    <w:lvl w:ilvl="5">
      <w:start w:val="1"/>
      <w:numFmt w:val="decimal"/>
      <w:lvlText w:val="%2.%3.%4.%5.%6"/>
      <w:lvlJc w:val="left"/>
      <w:pPr>
        <w:tabs>
          <w:tab w:val="num" w:pos="1224"/>
        </w:tabs>
        <w:ind w:left="0" w:firstLine="0"/>
      </w:pPr>
      <w:rPr>
        <w:rFonts w:hint="default"/>
      </w:rPr>
    </w:lvl>
    <w:lvl w:ilvl="6">
      <w:start w:val="1"/>
      <w:numFmt w:val="upperLetter"/>
      <w:lvlRestart w:val="0"/>
      <w:suff w:val="nothing"/>
      <w:lvlText w:val="Appendix %7  "/>
      <w:lvlJc w:val="left"/>
      <w:pPr>
        <w:ind w:left="0" w:firstLine="0"/>
      </w:pPr>
      <w:rPr>
        <w:rFonts w:hint="default"/>
      </w:rPr>
    </w:lvl>
    <w:lvl w:ilvl="7">
      <w:start w:val="1"/>
      <w:numFmt w:val="decimal"/>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9" w15:restartNumberingAfterBreak="0">
    <w:nsid w:val="55DF06A8"/>
    <w:multiLevelType w:val="hybridMultilevel"/>
    <w:tmpl w:val="34004BB6"/>
    <w:lvl w:ilvl="0" w:tplc="6F0C9238">
      <w:start w:val="1"/>
      <w:numFmt w:val="bullet"/>
      <w:lvlText w:val="o"/>
      <w:lvlJc w:val="left"/>
      <w:pPr>
        <w:ind w:left="1080" w:hanging="360"/>
      </w:pPr>
      <w:rPr>
        <w:rFonts w:ascii="Courier New" w:hAnsi="Courier New" w:hint="default"/>
      </w:rPr>
    </w:lvl>
    <w:lvl w:ilvl="1" w:tplc="D86A171A" w:tentative="1">
      <w:start w:val="1"/>
      <w:numFmt w:val="bullet"/>
      <w:lvlText w:val="o"/>
      <w:lvlJc w:val="left"/>
      <w:pPr>
        <w:ind w:left="1800" w:hanging="360"/>
      </w:pPr>
      <w:rPr>
        <w:rFonts w:ascii="Courier New" w:hAnsi="Courier New" w:hint="default"/>
      </w:rPr>
    </w:lvl>
    <w:lvl w:ilvl="2" w:tplc="B1581EF6" w:tentative="1">
      <w:start w:val="1"/>
      <w:numFmt w:val="bullet"/>
      <w:lvlText w:val=""/>
      <w:lvlJc w:val="left"/>
      <w:pPr>
        <w:ind w:left="2520" w:hanging="360"/>
      </w:pPr>
      <w:rPr>
        <w:rFonts w:ascii="Wingdings" w:hAnsi="Wingdings" w:hint="default"/>
      </w:rPr>
    </w:lvl>
    <w:lvl w:ilvl="3" w:tplc="13F045EE" w:tentative="1">
      <w:start w:val="1"/>
      <w:numFmt w:val="bullet"/>
      <w:lvlText w:val=""/>
      <w:lvlJc w:val="left"/>
      <w:pPr>
        <w:ind w:left="3240" w:hanging="360"/>
      </w:pPr>
      <w:rPr>
        <w:rFonts w:ascii="Symbol" w:hAnsi="Symbol" w:hint="default"/>
      </w:rPr>
    </w:lvl>
    <w:lvl w:ilvl="4" w:tplc="1D98D4CC" w:tentative="1">
      <w:start w:val="1"/>
      <w:numFmt w:val="bullet"/>
      <w:lvlText w:val="o"/>
      <w:lvlJc w:val="left"/>
      <w:pPr>
        <w:ind w:left="3960" w:hanging="360"/>
      </w:pPr>
      <w:rPr>
        <w:rFonts w:ascii="Courier New" w:hAnsi="Courier New" w:hint="default"/>
      </w:rPr>
    </w:lvl>
    <w:lvl w:ilvl="5" w:tplc="49DAC924" w:tentative="1">
      <w:start w:val="1"/>
      <w:numFmt w:val="bullet"/>
      <w:lvlText w:val=""/>
      <w:lvlJc w:val="left"/>
      <w:pPr>
        <w:ind w:left="4680" w:hanging="360"/>
      </w:pPr>
      <w:rPr>
        <w:rFonts w:ascii="Wingdings" w:hAnsi="Wingdings" w:hint="default"/>
      </w:rPr>
    </w:lvl>
    <w:lvl w:ilvl="6" w:tplc="FAE6D834" w:tentative="1">
      <w:start w:val="1"/>
      <w:numFmt w:val="bullet"/>
      <w:lvlText w:val=""/>
      <w:lvlJc w:val="left"/>
      <w:pPr>
        <w:ind w:left="5400" w:hanging="360"/>
      </w:pPr>
      <w:rPr>
        <w:rFonts w:ascii="Symbol" w:hAnsi="Symbol" w:hint="default"/>
      </w:rPr>
    </w:lvl>
    <w:lvl w:ilvl="7" w:tplc="E19243C2" w:tentative="1">
      <w:start w:val="1"/>
      <w:numFmt w:val="bullet"/>
      <w:lvlText w:val="o"/>
      <w:lvlJc w:val="left"/>
      <w:pPr>
        <w:ind w:left="6120" w:hanging="360"/>
      </w:pPr>
      <w:rPr>
        <w:rFonts w:ascii="Courier New" w:hAnsi="Courier New" w:hint="default"/>
      </w:rPr>
    </w:lvl>
    <w:lvl w:ilvl="8" w:tplc="C07AB778" w:tentative="1">
      <w:start w:val="1"/>
      <w:numFmt w:val="bullet"/>
      <w:lvlText w:val=""/>
      <w:lvlJc w:val="left"/>
      <w:pPr>
        <w:ind w:left="6840" w:hanging="360"/>
      </w:pPr>
      <w:rPr>
        <w:rFonts w:ascii="Wingdings" w:hAnsi="Wingdings" w:hint="default"/>
      </w:rPr>
    </w:lvl>
  </w:abstractNum>
  <w:abstractNum w:abstractNumId="10" w15:restartNumberingAfterBreak="0">
    <w:nsid w:val="5A110BEF"/>
    <w:multiLevelType w:val="hybridMultilevel"/>
    <w:tmpl w:val="75469C84"/>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3C4A19"/>
    <w:multiLevelType w:val="hybridMultilevel"/>
    <w:tmpl w:val="DCA2E6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B04426"/>
    <w:multiLevelType w:val="multilevel"/>
    <w:tmpl w:val="9CBC68D6"/>
    <w:numStyleLink w:val="Style1"/>
  </w:abstractNum>
  <w:abstractNum w:abstractNumId="13" w15:restartNumberingAfterBreak="0">
    <w:nsid w:val="7F095449"/>
    <w:multiLevelType w:val="hybridMultilevel"/>
    <w:tmpl w:val="9CBC68D6"/>
    <w:lvl w:ilvl="0" w:tplc="CA2C795A">
      <w:start w:val="1"/>
      <w:numFmt w:val="bullet"/>
      <w:lvlText w:val=""/>
      <w:lvlJc w:val="left"/>
      <w:pPr>
        <w:ind w:left="720" w:hanging="360"/>
      </w:pPr>
      <w:rPr>
        <w:rFonts w:ascii="Symbol" w:hAnsi="Symbol" w:hint="default"/>
      </w:rPr>
    </w:lvl>
    <w:lvl w:ilvl="1" w:tplc="01C05F00" w:tentative="1">
      <w:start w:val="1"/>
      <w:numFmt w:val="bullet"/>
      <w:lvlText w:val="o"/>
      <w:lvlJc w:val="left"/>
      <w:pPr>
        <w:ind w:left="1440" w:hanging="360"/>
      </w:pPr>
      <w:rPr>
        <w:rFonts w:ascii="Courier New" w:hAnsi="Courier New" w:hint="default"/>
      </w:rPr>
    </w:lvl>
    <w:lvl w:ilvl="2" w:tplc="21C6074C" w:tentative="1">
      <w:start w:val="1"/>
      <w:numFmt w:val="bullet"/>
      <w:lvlText w:val=""/>
      <w:lvlJc w:val="left"/>
      <w:pPr>
        <w:ind w:left="2160" w:hanging="360"/>
      </w:pPr>
      <w:rPr>
        <w:rFonts w:ascii="Wingdings" w:hAnsi="Wingdings" w:hint="default"/>
      </w:rPr>
    </w:lvl>
    <w:lvl w:ilvl="3" w:tplc="5406C344" w:tentative="1">
      <w:start w:val="1"/>
      <w:numFmt w:val="bullet"/>
      <w:lvlText w:val=""/>
      <w:lvlJc w:val="left"/>
      <w:pPr>
        <w:ind w:left="2880" w:hanging="360"/>
      </w:pPr>
      <w:rPr>
        <w:rFonts w:ascii="Symbol" w:hAnsi="Symbol" w:hint="default"/>
      </w:rPr>
    </w:lvl>
    <w:lvl w:ilvl="4" w:tplc="C4DE2234" w:tentative="1">
      <w:start w:val="1"/>
      <w:numFmt w:val="bullet"/>
      <w:lvlText w:val="o"/>
      <w:lvlJc w:val="left"/>
      <w:pPr>
        <w:ind w:left="3600" w:hanging="360"/>
      </w:pPr>
      <w:rPr>
        <w:rFonts w:ascii="Courier New" w:hAnsi="Courier New" w:hint="default"/>
      </w:rPr>
    </w:lvl>
    <w:lvl w:ilvl="5" w:tplc="99FE2CD4" w:tentative="1">
      <w:start w:val="1"/>
      <w:numFmt w:val="bullet"/>
      <w:lvlText w:val=""/>
      <w:lvlJc w:val="left"/>
      <w:pPr>
        <w:ind w:left="4320" w:hanging="360"/>
      </w:pPr>
      <w:rPr>
        <w:rFonts w:ascii="Wingdings" w:hAnsi="Wingdings" w:hint="default"/>
      </w:rPr>
    </w:lvl>
    <w:lvl w:ilvl="6" w:tplc="4BD47BB6" w:tentative="1">
      <w:start w:val="1"/>
      <w:numFmt w:val="bullet"/>
      <w:lvlText w:val=""/>
      <w:lvlJc w:val="left"/>
      <w:pPr>
        <w:ind w:left="5040" w:hanging="360"/>
      </w:pPr>
      <w:rPr>
        <w:rFonts w:ascii="Symbol" w:hAnsi="Symbol" w:hint="default"/>
      </w:rPr>
    </w:lvl>
    <w:lvl w:ilvl="7" w:tplc="5E9E5FCC" w:tentative="1">
      <w:start w:val="1"/>
      <w:numFmt w:val="bullet"/>
      <w:lvlText w:val="o"/>
      <w:lvlJc w:val="left"/>
      <w:pPr>
        <w:ind w:left="5760" w:hanging="360"/>
      </w:pPr>
      <w:rPr>
        <w:rFonts w:ascii="Courier New" w:hAnsi="Courier New" w:hint="default"/>
      </w:rPr>
    </w:lvl>
    <w:lvl w:ilvl="8" w:tplc="791CB280"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8"/>
  </w:num>
  <w:num w:numId="4">
    <w:abstractNumId w:val="2"/>
  </w:num>
  <w:num w:numId="5">
    <w:abstractNumId w:val="3"/>
  </w:num>
  <w:num w:numId="6">
    <w:abstractNumId w:val="10"/>
  </w:num>
  <w:num w:numId="7">
    <w:abstractNumId w:val="13"/>
  </w:num>
  <w:num w:numId="8">
    <w:abstractNumId w:val="5"/>
  </w:num>
  <w:num w:numId="9">
    <w:abstractNumId w:val="0"/>
  </w:num>
  <w:num w:numId="10">
    <w:abstractNumId w:val="7"/>
  </w:num>
  <w:num w:numId="11">
    <w:abstractNumId w:val="12"/>
  </w:num>
  <w:num w:numId="12">
    <w:abstractNumId w:val="9"/>
  </w:num>
  <w:num w:numId="13">
    <w:abstractNumId w:val="6"/>
  </w:num>
  <w:num w:numId="14">
    <w:abstractNumId w:val="11"/>
  </w:num>
  <w:num w:numId="1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ian">
    <w15:presenceInfo w15:providerId="None" w15:userId="Brian"/>
  </w15:person>
  <w15:person w15:author="epakhomov">
    <w15:presenceInfo w15:providerId="None" w15:userId="epakhomov"/>
  </w15:person>
  <w15:person w15:author="Colin Levings">
    <w15:presenceInfo w15:providerId="Windows Live" w15:userId="0c3e47f0ed7f07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4FE"/>
    <w:rsid w:val="000B458D"/>
    <w:rsid w:val="000D3A5F"/>
    <w:rsid w:val="001403D8"/>
    <w:rsid w:val="00172E4A"/>
    <w:rsid w:val="00177986"/>
    <w:rsid w:val="00177C31"/>
    <w:rsid w:val="001B3238"/>
    <w:rsid w:val="001C4975"/>
    <w:rsid w:val="00337363"/>
    <w:rsid w:val="003C5567"/>
    <w:rsid w:val="003C5BFB"/>
    <w:rsid w:val="00405548"/>
    <w:rsid w:val="0042073C"/>
    <w:rsid w:val="004435AE"/>
    <w:rsid w:val="00504565"/>
    <w:rsid w:val="00523FDA"/>
    <w:rsid w:val="00537EC0"/>
    <w:rsid w:val="005954FE"/>
    <w:rsid w:val="005E5806"/>
    <w:rsid w:val="00623F98"/>
    <w:rsid w:val="00673045"/>
    <w:rsid w:val="006801C6"/>
    <w:rsid w:val="00737004"/>
    <w:rsid w:val="007577CF"/>
    <w:rsid w:val="007D2A83"/>
    <w:rsid w:val="007D481C"/>
    <w:rsid w:val="007F7FBD"/>
    <w:rsid w:val="008908DF"/>
    <w:rsid w:val="008C2372"/>
    <w:rsid w:val="00981411"/>
    <w:rsid w:val="00990163"/>
    <w:rsid w:val="009A7ED3"/>
    <w:rsid w:val="00A20EEA"/>
    <w:rsid w:val="00A27AE4"/>
    <w:rsid w:val="00A94526"/>
    <w:rsid w:val="00B16E5E"/>
    <w:rsid w:val="00C4698C"/>
    <w:rsid w:val="00CC05A1"/>
    <w:rsid w:val="00DE5828"/>
    <w:rsid w:val="00E03AD7"/>
    <w:rsid w:val="00E84988"/>
    <w:rsid w:val="00EA04E5"/>
    <w:rsid w:val="00EF095C"/>
    <w:rsid w:val="00F76167"/>
    <w:rsid w:val="00FF2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505AA3"/>
  <w14:defaultImageDpi w14:val="32767"/>
  <w15:chartTrackingRefBased/>
  <w15:docId w15:val="{8D794D1E-BDF7-4645-8977-79EE266A6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1"/>
    <w:qFormat/>
    <w:rsid w:val="005954FE"/>
    <w:pPr>
      <w:keepLines/>
      <w:pageBreakBefore/>
      <w:spacing w:line="480" w:lineRule="auto"/>
      <w:outlineLvl w:val="0"/>
    </w:pPr>
    <w:rPr>
      <w:rFonts w:ascii="Times New Roman" w:eastAsia="SimSun" w:hAnsi="Times New Roman" w:cs="Times New Roman"/>
      <w:b/>
      <w:bCs/>
      <w:sz w:val="28"/>
      <w:szCs w:val="32"/>
    </w:rPr>
  </w:style>
  <w:style w:type="paragraph" w:styleId="Heading2">
    <w:name w:val="heading 2"/>
    <w:basedOn w:val="Normal"/>
    <w:next w:val="Normal"/>
    <w:link w:val="Heading2Char"/>
    <w:uiPriority w:val="1"/>
    <w:qFormat/>
    <w:rsid w:val="005954FE"/>
    <w:pPr>
      <w:keepLines/>
      <w:pageBreakBefore/>
      <w:spacing w:line="480" w:lineRule="auto"/>
      <w:outlineLvl w:val="1"/>
    </w:pPr>
    <w:rPr>
      <w:rFonts w:ascii="Times New Roman" w:eastAsia="SimSun" w:hAnsi="Times New Roman" w:cs="Times New Roman"/>
      <w:b/>
      <w:bCs/>
      <w:sz w:val="28"/>
      <w:szCs w:val="26"/>
    </w:rPr>
  </w:style>
  <w:style w:type="paragraph" w:styleId="Heading3">
    <w:name w:val="heading 3"/>
    <w:basedOn w:val="Normal"/>
    <w:next w:val="Normal"/>
    <w:link w:val="Heading3Char"/>
    <w:uiPriority w:val="1"/>
    <w:qFormat/>
    <w:rsid w:val="005954FE"/>
    <w:pPr>
      <w:keepNext/>
      <w:tabs>
        <w:tab w:val="num" w:pos="576"/>
      </w:tabs>
      <w:spacing w:line="480" w:lineRule="auto"/>
      <w:outlineLvl w:val="2"/>
    </w:pPr>
    <w:rPr>
      <w:rFonts w:ascii="Times New Roman" w:eastAsia="SimSun" w:hAnsi="Times New Roman" w:cs="Times New Roman"/>
      <w:b/>
      <w:bCs/>
    </w:rPr>
  </w:style>
  <w:style w:type="paragraph" w:styleId="Heading4">
    <w:name w:val="heading 4"/>
    <w:basedOn w:val="Normal"/>
    <w:next w:val="Normal"/>
    <w:link w:val="Heading4Char"/>
    <w:uiPriority w:val="1"/>
    <w:qFormat/>
    <w:rsid w:val="005954FE"/>
    <w:pPr>
      <w:keepNext/>
      <w:spacing w:line="480" w:lineRule="auto"/>
      <w:outlineLvl w:val="3"/>
    </w:pPr>
    <w:rPr>
      <w:rFonts w:ascii="Times New Roman" w:eastAsia="SimSun" w:hAnsi="Times New Roman" w:cs="Times New Roman"/>
      <w:bCs/>
      <w:i/>
      <w:iCs/>
    </w:rPr>
  </w:style>
  <w:style w:type="paragraph" w:styleId="Heading5">
    <w:name w:val="heading 5"/>
    <w:basedOn w:val="Normal"/>
    <w:next w:val="Normal"/>
    <w:link w:val="Heading5Char"/>
    <w:uiPriority w:val="1"/>
    <w:qFormat/>
    <w:rsid w:val="005954FE"/>
    <w:pPr>
      <w:keepNext/>
      <w:tabs>
        <w:tab w:val="num" w:pos="1008"/>
      </w:tabs>
      <w:spacing w:line="480" w:lineRule="auto"/>
      <w:outlineLvl w:val="4"/>
    </w:pPr>
    <w:rPr>
      <w:rFonts w:ascii="Times New Roman" w:eastAsia="Times New Roman" w:hAnsi="Times New Roman" w:cs="Times New Roman"/>
      <w:b/>
      <w:bCs/>
      <w:iCs/>
      <w:szCs w:val="26"/>
    </w:rPr>
  </w:style>
  <w:style w:type="paragraph" w:styleId="Heading6">
    <w:name w:val="heading 6"/>
    <w:basedOn w:val="Normal"/>
    <w:next w:val="Normal"/>
    <w:link w:val="Heading6Char"/>
    <w:uiPriority w:val="1"/>
    <w:qFormat/>
    <w:rsid w:val="005954FE"/>
    <w:pPr>
      <w:tabs>
        <w:tab w:val="num" w:pos="1224"/>
      </w:tabs>
      <w:spacing w:line="480" w:lineRule="auto"/>
      <w:outlineLvl w:val="5"/>
    </w:pPr>
    <w:rPr>
      <w:rFonts w:ascii="Times New Roman" w:eastAsia="Times New Roman" w:hAnsi="Times New Roman" w:cs="Times New Roman"/>
      <w:b/>
      <w:bCs/>
      <w:szCs w:val="22"/>
    </w:rPr>
  </w:style>
  <w:style w:type="paragraph" w:styleId="Heading7">
    <w:name w:val="heading 7"/>
    <w:basedOn w:val="Normal"/>
    <w:next w:val="Normal"/>
    <w:link w:val="Heading7Char"/>
    <w:uiPriority w:val="1"/>
    <w:qFormat/>
    <w:rsid w:val="005954FE"/>
    <w:pPr>
      <w:spacing w:line="480" w:lineRule="auto"/>
      <w:outlineLvl w:val="6"/>
    </w:pPr>
    <w:rPr>
      <w:rFonts w:ascii="Times New Roman" w:eastAsia="Times New Roman" w:hAnsi="Times New Roman" w:cs="Times New Roman"/>
      <w:b/>
    </w:rPr>
  </w:style>
  <w:style w:type="paragraph" w:styleId="Heading8">
    <w:name w:val="heading 8"/>
    <w:basedOn w:val="Normal"/>
    <w:next w:val="Normal"/>
    <w:link w:val="Heading8Char"/>
    <w:autoRedefine/>
    <w:uiPriority w:val="1"/>
    <w:qFormat/>
    <w:rsid w:val="00172E4A"/>
    <w:pPr>
      <w:keepNext/>
      <w:spacing w:line="480" w:lineRule="auto"/>
      <w:outlineLvl w:val="7"/>
    </w:pPr>
    <w:rPr>
      <w:rFonts w:ascii="Times New Roman" w:eastAsia="Times New Roman" w:hAnsi="Times New Roman" w:cs="Times New Roman"/>
      <w:iCs/>
    </w:rPr>
  </w:style>
  <w:style w:type="paragraph" w:styleId="Heading9">
    <w:name w:val="heading 9"/>
    <w:aliases w:val="Tables"/>
    <w:basedOn w:val="Normal"/>
    <w:next w:val="Normal"/>
    <w:link w:val="Heading9Char"/>
    <w:autoRedefine/>
    <w:uiPriority w:val="1"/>
    <w:qFormat/>
    <w:rsid w:val="00172E4A"/>
    <w:pPr>
      <w:numPr>
        <w:ilvl w:val="8"/>
        <w:numId w:val="3"/>
      </w:numPr>
      <w:spacing w:before="240" w:after="60" w:line="480" w:lineRule="auto"/>
      <w:outlineLvl w:val="8"/>
    </w:pPr>
    <w:rPr>
      <w:rFonts w:ascii="Times New Roman" w:eastAsia="Times New Roman" w:hAnsi="Times New Roman"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aliases w:val="Tables Char"/>
    <w:basedOn w:val="DefaultParagraphFont"/>
    <w:link w:val="Heading9"/>
    <w:uiPriority w:val="1"/>
    <w:rsid w:val="00172E4A"/>
    <w:rPr>
      <w:rFonts w:ascii="Times New Roman" w:eastAsia="Times New Roman" w:hAnsi="Times New Roman" w:cs="Times New Roman"/>
      <w:szCs w:val="22"/>
    </w:rPr>
  </w:style>
  <w:style w:type="paragraph" w:styleId="Caption">
    <w:name w:val="caption"/>
    <w:aliases w:val="Figures"/>
    <w:basedOn w:val="Normal"/>
    <w:next w:val="Normal"/>
    <w:autoRedefine/>
    <w:uiPriority w:val="35"/>
    <w:unhideWhenUsed/>
    <w:qFormat/>
    <w:rsid w:val="00172E4A"/>
    <w:pPr>
      <w:spacing w:after="200" w:line="480" w:lineRule="auto"/>
    </w:pPr>
    <w:rPr>
      <w:rFonts w:ascii="Times New Roman" w:hAnsi="Times New Roman"/>
      <w:iCs/>
      <w:color w:val="000000" w:themeColor="text1"/>
      <w:szCs w:val="18"/>
    </w:rPr>
  </w:style>
  <w:style w:type="character" w:customStyle="1" w:styleId="Heading8Char">
    <w:name w:val="Heading 8 Char"/>
    <w:basedOn w:val="DefaultParagraphFont"/>
    <w:link w:val="Heading8"/>
    <w:uiPriority w:val="1"/>
    <w:rsid w:val="00172E4A"/>
    <w:rPr>
      <w:rFonts w:ascii="Times New Roman" w:eastAsia="Times New Roman" w:hAnsi="Times New Roman" w:cs="Times New Roman"/>
      <w:iCs/>
    </w:rPr>
  </w:style>
  <w:style w:type="paragraph" w:styleId="BalloonText">
    <w:name w:val="Balloon Text"/>
    <w:basedOn w:val="Normal"/>
    <w:link w:val="BalloonTextChar"/>
    <w:uiPriority w:val="99"/>
    <w:semiHidden/>
    <w:unhideWhenUsed/>
    <w:rsid w:val="005954F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954FE"/>
    <w:rPr>
      <w:rFonts w:ascii="Times New Roman" w:hAnsi="Times New Roman" w:cs="Times New Roman"/>
      <w:sz w:val="18"/>
      <w:szCs w:val="18"/>
      <w:lang w:val="en-CA"/>
    </w:rPr>
  </w:style>
  <w:style w:type="character" w:customStyle="1" w:styleId="Heading1Char">
    <w:name w:val="Heading 1 Char"/>
    <w:basedOn w:val="DefaultParagraphFont"/>
    <w:link w:val="Heading1"/>
    <w:uiPriority w:val="1"/>
    <w:rsid w:val="005954FE"/>
    <w:rPr>
      <w:rFonts w:ascii="Times New Roman" w:eastAsia="SimSun" w:hAnsi="Times New Roman" w:cs="Times New Roman"/>
      <w:b/>
      <w:bCs/>
      <w:sz w:val="28"/>
      <w:szCs w:val="32"/>
      <w:lang w:val="en-CA"/>
    </w:rPr>
  </w:style>
  <w:style w:type="character" w:customStyle="1" w:styleId="Heading2Char">
    <w:name w:val="Heading 2 Char"/>
    <w:basedOn w:val="DefaultParagraphFont"/>
    <w:link w:val="Heading2"/>
    <w:uiPriority w:val="1"/>
    <w:rsid w:val="005954FE"/>
    <w:rPr>
      <w:rFonts w:ascii="Times New Roman" w:eastAsia="SimSun" w:hAnsi="Times New Roman" w:cs="Times New Roman"/>
      <w:b/>
      <w:bCs/>
      <w:sz w:val="28"/>
      <w:szCs w:val="26"/>
      <w:lang w:val="en-CA"/>
    </w:rPr>
  </w:style>
  <w:style w:type="character" w:customStyle="1" w:styleId="Heading3Char">
    <w:name w:val="Heading 3 Char"/>
    <w:basedOn w:val="DefaultParagraphFont"/>
    <w:link w:val="Heading3"/>
    <w:uiPriority w:val="1"/>
    <w:rsid w:val="005954FE"/>
    <w:rPr>
      <w:rFonts w:ascii="Times New Roman" w:eastAsia="SimSun" w:hAnsi="Times New Roman" w:cs="Times New Roman"/>
      <w:b/>
      <w:bCs/>
      <w:lang w:val="en-CA"/>
    </w:rPr>
  </w:style>
  <w:style w:type="character" w:customStyle="1" w:styleId="Heading4Char">
    <w:name w:val="Heading 4 Char"/>
    <w:basedOn w:val="DefaultParagraphFont"/>
    <w:link w:val="Heading4"/>
    <w:uiPriority w:val="1"/>
    <w:rsid w:val="005954FE"/>
    <w:rPr>
      <w:rFonts w:ascii="Times New Roman" w:eastAsia="SimSun" w:hAnsi="Times New Roman" w:cs="Times New Roman"/>
      <w:bCs/>
      <w:i/>
      <w:iCs/>
      <w:lang w:val="en-CA"/>
    </w:rPr>
  </w:style>
  <w:style w:type="character" w:customStyle="1" w:styleId="Heading5Char">
    <w:name w:val="Heading 5 Char"/>
    <w:basedOn w:val="DefaultParagraphFont"/>
    <w:link w:val="Heading5"/>
    <w:uiPriority w:val="1"/>
    <w:rsid w:val="005954FE"/>
    <w:rPr>
      <w:rFonts w:ascii="Times New Roman" w:eastAsia="Times New Roman" w:hAnsi="Times New Roman" w:cs="Times New Roman"/>
      <w:b/>
      <w:bCs/>
      <w:iCs/>
      <w:szCs w:val="26"/>
      <w:lang w:val="en-CA"/>
    </w:rPr>
  </w:style>
  <w:style w:type="character" w:customStyle="1" w:styleId="Heading6Char">
    <w:name w:val="Heading 6 Char"/>
    <w:basedOn w:val="DefaultParagraphFont"/>
    <w:link w:val="Heading6"/>
    <w:uiPriority w:val="1"/>
    <w:rsid w:val="005954FE"/>
    <w:rPr>
      <w:rFonts w:ascii="Times New Roman" w:eastAsia="Times New Roman" w:hAnsi="Times New Roman" w:cs="Times New Roman"/>
      <w:b/>
      <w:bCs/>
      <w:szCs w:val="22"/>
      <w:lang w:val="en-CA"/>
    </w:rPr>
  </w:style>
  <w:style w:type="character" w:customStyle="1" w:styleId="Heading7Char">
    <w:name w:val="Heading 7 Char"/>
    <w:basedOn w:val="DefaultParagraphFont"/>
    <w:link w:val="Heading7"/>
    <w:uiPriority w:val="1"/>
    <w:rsid w:val="005954FE"/>
    <w:rPr>
      <w:rFonts w:ascii="Times New Roman" w:eastAsia="Times New Roman" w:hAnsi="Times New Roman" w:cs="Times New Roman"/>
      <w:b/>
      <w:lang w:val="en-CA"/>
    </w:rPr>
  </w:style>
  <w:style w:type="character" w:styleId="FootnoteReference">
    <w:name w:val="footnote reference"/>
    <w:basedOn w:val="DefaultParagraphFont"/>
    <w:uiPriority w:val="99"/>
    <w:semiHidden/>
    <w:unhideWhenUsed/>
    <w:rsid w:val="005954FE"/>
    <w:rPr>
      <w:vertAlign w:val="superscript"/>
    </w:rPr>
  </w:style>
  <w:style w:type="character" w:styleId="CommentReference">
    <w:name w:val="annotation reference"/>
    <w:basedOn w:val="DefaultParagraphFont"/>
    <w:uiPriority w:val="99"/>
    <w:semiHidden/>
    <w:unhideWhenUsed/>
    <w:rsid w:val="005954FE"/>
    <w:rPr>
      <w:sz w:val="16"/>
      <w:szCs w:val="16"/>
    </w:rPr>
  </w:style>
  <w:style w:type="paragraph" w:styleId="CommentText">
    <w:name w:val="annotation text"/>
    <w:basedOn w:val="Normal"/>
    <w:link w:val="CommentTextChar"/>
    <w:uiPriority w:val="99"/>
    <w:unhideWhenUsed/>
    <w:rsid w:val="005954FE"/>
    <w:pPr>
      <w:spacing w:line="480" w:lineRule="auto"/>
    </w:pPr>
    <w:rPr>
      <w:rFonts w:ascii="Times New Roman" w:hAnsi="Times New Roman"/>
      <w:sz w:val="20"/>
      <w:szCs w:val="20"/>
    </w:rPr>
  </w:style>
  <w:style w:type="character" w:customStyle="1" w:styleId="CommentTextChar">
    <w:name w:val="Comment Text Char"/>
    <w:basedOn w:val="DefaultParagraphFont"/>
    <w:link w:val="CommentText"/>
    <w:uiPriority w:val="99"/>
    <w:rsid w:val="005954FE"/>
    <w:rPr>
      <w:rFonts w:ascii="Times New Roman" w:hAnsi="Times New Roman"/>
      <w:sz w:val="20"/>
      <w:szCs w:val="20"/>
      <w:lang w:val="en-CA"/>
    </w:rPr>
  </w:style>
  <w:style w:type="paragraph" w:styleId="ListParagraph">
    <w:name w:val="List Paragraph"/>
    <w:basedOn w:val="Normal"/>
    <w:uiPriority w:val="34"/>
    <w:qFormat/>
    <w:rsid w:val="005954FE"/>
    <w:pPr>
      <w:ind w:left="720"/>
      <w:contextualSpacing/>
    </w:pPr>
  </w:style>
  <w:style w:type="numbering" w:customStyle="1" w:styleId="Style1">
    <w:name w:val="Style1"/>
    <w:uiPriority w:val="99"/>
    <w:rsid w:val="00FF2EE6"/>
    <w:pPr>
      <w:numPr>
        <w:numId w:val="9"/>
      </w:numPr>
    </w:pPr>
  </w:style>
  <w:style w:type="paragraph" w:styleId="CommentSubject">
    <w:name w:val="annotation subject"/>
    <w:basedOn w:val="CommentText"/>
    <w:next w:val="CommentText"/>
    <w:link w:val="CommentSubjectChar"/>
    <w:uiPriority w:val="99"/>
    <w:semiHidden/>
    <w:unhideWhenUsed/>
    <w:rsid w:val="00E03AD7"/>
    <w:pPr>
      <w:spacing w:line="240" w:lineRule="auto"/>
    </w:pPr>
    <w:rPr>
      <w:rFonts w:asciiTheme="minorHAnsi" w:hAnsiTheme="minorHAnsi"/>
      <w:b/>
      <w:bCs/>
    </w:rPr>
  </w:style>
  <w:style w:type="character" w:customStyle="1" w:styleId="CommentSubjectChar">
    <w:name w:val="Comment Subject Char"/>
    <w:basedOn w:val="CommentTextChar"/>
    <w:link w:val="CommentSubject"/>
    <w:uiPriority w:val="99"/>
    <w:semiHidden/>
    <w:rsid w:val="00E03AD7"/>
    <w:rPr>
      <w:rFonts w:ascii="Times New Roman" w:hAnsi="Times New Roman"/>
      <w:b/>
      <w:bCs/>
      <w:sz w:val="20"/>
      <w:szCs w:val="20"/>
      <w:lang w:val="en-CA"/>
    </w:rPr>
  </w:style>
  <w:style w:type="paragraph" w:styleId="Revision">
    <w:name w:val="Revision"/>
    <w:hidden/>
    <w:uiPriority w:val="99"/>
    <w:semiHidden/>
    <w:rsid w:val="009A7ED3"/>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22297</Words>
  <Characters>121745</Characters>
  <Application>Microsoft Office Word</Application>
  <DocSecurity>0</DocSecurity>
  <Lines>2254</Lines>
  <Paragraphs>610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Discussion </vt:lpstr>
    </vt:vector>
  </TitlesOfParts>
  <Company/>
  <LinksUpToDate>false</LinksUpToDate>
  <CharactersWithSpaces>143432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Zahner</dc:creator>
  <cp:keywords/>
  <dc:description/>
  <cp:lastModifiedBy>Vanessa Zahner</cp:lastModifiedBy>
  <cp:revision>10</cp:revision>
  <dcterms:created xsi:type="dcterms:W3CDTF">2020-09-27T23:30:00Z</dcterms:created>
  <dcterms:modified xsi:type="dcterms:W3CDTF">2020-10-06T23:40:00Z</dcterms:modified>
</cp:coreProperties>
</file>